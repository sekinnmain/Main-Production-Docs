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5D2CF2" w14:textId="77777777" w:rsidR="009323DA" w:rsidRDefault="009323DA" w:rsidP="008F782F">
      <w:pPr>
        <w:rPr>
          <w:rFonts w:asciiTheme="minorBidi" w:hAnsiTheme="minorBidi" w:cstheme="minorBidi"/>
          <w:b/>
          <w:bCs/>
          <w:u w:val="single"/>
          <w:rtl/>
        </w:rPr>
      </w:pPr>
    </w:p>
    <w:p w14:paraId="44B009CA" w14:textId="7771310C" w:rsidR="009323DA" w:rsidRDefault="009323DA" w:rsidP="008E0F54">
      <w:pPr>
        <w:jc w:val="center"/>
        <w:rPr>
          <w:rFonts w:asciiTheme="minorBidi" w:hAnsiTheme="minorBidi" w:cs="Arial"/>
          <w:b/>
          <w:bCs/>
          <w:sz w:val="40"/>
          <w:szCs w:val="40"/>
          <w:u w:val="single"/>
          <w:rtl/>
        </w:rPr>
      </w:pPr>
      <w:r>
        <w:rPr>
          <w:rFonts w:asciiTheme="minorBidi" w:hAnsiTheme="minorBidi" w:cs="Arial"/>
          <w:b/>
          <w:bCs/>
          <w:sz w:val="40"/>
          <w:szCs w:val="40"/>
          <w:u w:val="single"/>
          <w:rtl/>
        </w:rPr>
        <w:t>הפקת דרישות</w:t>
      </w:r>
      <w:r>
        <w:rPr>
          <w:rFonts w:asciiTheme="minorBidi" w:hAnsiTheme="minorBidi" w:cs="Arial" w:hint="cs"/>
          <w:b/>
          <w:bCs/>
          <w:sz w:val="40"/>
          <w:szCs w:val="40"/>
          <w:u w:val="single"/>
          <w:rtl/>
        </w:rPr>
        <w:t xml:space="preserve"> </w:t>
      </w:r>
      <w:r>
        <w:rPr>
          <w:rFonts w:asciiTheme="minorBidi" w:hAnsiTheme="minorBidi" w:cs="Arial" w:hint="cs"/>
          <w:b/>
          <w:bCs/>
          <w:sz w:val="40"/>
          <w:szCs w:val="40"/>
          <w:u w:val="single"/>
        </w:rPr>
        <w:t>MAIN</w:t>
      </w:r>
    </w:p>
    <w:p w14:paraId="4C737ED0" w14:textId="77777777" w:rsidR="008E0F54" w:rsidRPr="008E0F54" w:rsidRDefault="008E0F54" w:rsidP="008E0F54">
      <w:pPr>
        <w:jc w:val="center"/>
        <w:rPr>
          <w:rFonts w:asciiTheme="minorBidi" w:hAnsiTheme="minorBidi" w:cs="Arial"/>
          <w:b/>
          <w:bCs/>
          <w:sz w:val="40"/>
          <w:szCs w:val="40"/>
          <w:u w:val="single"/>
          <w:rtl/>
        </w:rPr>
      </w:pPr>
    </w:p>
    <w:p w14:paraId="2067E212" w14:textId="14B37C30" w:rsidR="007C1BF8" w:rsidRDefault="009323DA" w:rsidP="009323DA">
      <w:pPr>
        <w:rPr>
          <w:rFonts w:asciiTheme="minorBidi" w:hAnsiTheme="minorBidi" w:cstheme="minorBidi"/>
          <w:b/>
          <w:bCs/>
          <w:u w:val="single"/>
          <w:rtl/>
        </w:rPr>
      </w:pPr>
      <w:r w:rsidRPr="009323DA">
        <w:rPr>
          <w:rFonts w:asciiTheme="minorBidi" w:hAnsiTheme="minorBidi" w:cstheme="minorBidi"/>
          <w:b/>
          <w:bCs/>
          <w:i/>
          <w:iCs/>
          <w:u w:val="single"/>
          <w:rtl/>
        </w:rPr>
        <w:t>מודל הישויות והקשרים</w:t>
      </w:r>
      <w:r>
        <w:rPr>
          <w:rFonts w:asciiTheme="minorBidi" w:hAnsiTheme="minorBidi" w:cstheme="minorBidi" w:hint="cs"/>
          <w:b/>
          <w:bCs/>
          <w:u w:val="single"/>
          <w:rtl/>
        </w:rPr>
        <w:t>:</w:t>
      </w:r>
    </w:p>
    <w:p w14:paraId="652B04D7" w14:textId="77777777" w:rsidR="009323DA" w:rsidRPr="009323DA" w:rsidRDefault="009323DA" w:rsidP="009323DA">
      <w:pPr>
        <w:rPr>
          <w:rFonts w:asciiTheme="minorBidi" w:hAnsiTheme="minorBidi" w:cstheme="minorBidi"/>
          <w:b/>
          <w:bCs/>
          <w:u w:val="single"/>
          <w:rtl/>
        </w:rPr>
      </w:pPr>
    </w:p>
    <w:p w14:paraId="5D420F61" w14:textId="77777777" w:rsidR="009323DA" w:rsidRDefault="009323DA" w:rsidP="008F782F">
      <w:pPr>
        <w:rPr>
          <w:rFonts w:asciiTheme="minorBidi" w:hAnsiTheme="minorBidi" w:cstheme="minorBidi"/>
          <w:b/>
          <w:bCs/>
          <w:u w:val="single"/>
          <w:rtl/>
        </w:rPr>
      </w:pPr>
    </w:p>
    <w:p w14:paraId="6A9D8E39" w14:textId="77777777" w:rsidR="000474B8" w:rsidRDefault="000474B8" w:rsidP="008F782F">
      <w:pPr>
        <w:rPr>
          <w:rFonts w:asciiTheme="minorBidi" w:hAnsiTheme="minorBidi" w:cstheme="minorBidi"/>
          <w:b/>
          <w:bCs/>
          <w:u w:val="single"/>
          <w:rtl/>
        </w:rPr>
      </w:pPr>
    </w:p>
    <w:p w14:paraId="4AAB6984" w14:textId="77777777" w:rsidR="000474B8" w:rsidRDefault="000474B8" w:rsidP="008F782F">
      <w:pPr>
        <w:rPr>
          <w:rFonts w:asciiTheme="minorBidi" w:hAnsiTheme="minorBidi" w:cstheme="minorBidi"/>
          <w:b/>
          <w:bCs/>
          <w:u w:val="single"/>
          <w:rtl/>
        </w:rPr>
      </w:pPr>
    </w:p>
    <w:p w14:paraId="1BD6D9C8" w14:textId="77777777" w:rsidR="000474B8" w:rsidRDefault="000474B8" w:rsidP="008F782F">
      <w:pPr>
        <w:rPr>
          <w:rFonts w:asciiTheme="minorBidi" w:hAnsiTheme="minorBidi" w:cstheme="minorBidi"/>
          <w:b/>
          <w:bCs/>
          <w:u w:val="single"/>
          <w:rtl/>
        </w:rPr>
      </w:pPr>
    </w:p>
    <w:p w14:paraId="5129A5CB" w14:textId="77777777" w:rsidR="000474B8" w:rsidRDefault="000474B8" w:rsidP="008F782F">
      <w:pPr>
        <w:rPr>
          <w:rFonts w:asciiTheme="minorBidi" w:hAnsiTheme="minorBidi" w:cstheme="minorBidi"/>
          <w:b/>
          <w:bCs/>
          <w:u w:val="single"/>
          <w:rtl/>
        </w:rPr>
      </w:pPr>
    </w:p>
    <w:p w14:paraId="60B91C3F" w14:textId="77777777" w:rsidR="000474B8" w:rsidRDefault="000474B8" w:rsidP="008F782F">
      <w:pPr>
        <w:rPr>
          <w:rFonts w:asciiTheme="minorBidi" w:hAnsiTheme="minorBidi" w:cstheme="minorBidi"/>
          <w:b/>
          <w:bCs/>
          <w:u w:val="single"/>
          <w:rtl/>
        </w:rPr>
      </w:pPr>
    </w:p>
    <w:p w14:paraId="6FB12919" w14:textId="77777777" w:rsidR="000474B8" w:rsidRDefault="000474B8" w:rsidP="008F782F">
      <w:pPr>
        <w:rPr>
          <w:rFonts w:asciiTheme="minorBidi" w:hAnsiTheme="minorBidi" w:cstheme="minorBidi"/>
          <w:b/>
          <w:bCs/>
          <w:u w:val="single"/>
          <w:rtl/>
        </w:rPr>
      </w:pPr>
    </w:p>
    <w:p w14:paraId="433AAE1E" w14:textId="77777777" w:rsidR="000474B8" w:rsidRDefault="000474B8" w:rsidP="008F782F">
      <w:pPr>
        <w:rPr>
          <w:rFonts w:asciiTheme="minorBidi" w:hAnsiTheme="minorBidi" w:cstheme="minorBidi"/>
          <w:b/>
          <w:bCs/>
          <w:u w:val="single"/>
          <w:rtl/>
        </w:rPr>
      </w:pPr>
    </w:p>
    <w:p w14:paraId="7D671533" w14:textId="77777777" w:rsidR="000474B8" w:rsidRDefault="000474B8" w:rsidP="008F782F">
      <w:pPr>
        <w:rPr>
          <w:rFonts w:asciiTheme="minorBidi" w:hAnsiTheme="minorBidi" w:cstheme="minorBidi"/>
          <w:b/>
          <w:bCs/>
          <w:u w:val="single"/>
          <w:rtl/>
        </w:rPr>
      </w:pPr>
    </w:p>
    <w:p w14:paraId="2A7C7DCC" w14:textId="77777777" w:rsidR="000474B8" w:rsidRDefault="000474B8" w:rsidP="008F782F">
      <w:pPr>
        <w:rPr>
          <w:rFonts w:asciiTheme="minorBidi" w:hAnsiTheme="minorBidi" w:cstheme="minorBidi"/>
          <w:b/>
          <w:bCs/>
          <w:u w:val="single"/>
          <w:rtl/>
        </w:rPr>
      </w:pPr>
    </w:p>
    <w:p w14:paraId="48D54C5F" w14:textId="77777777" w:rsidR="000474B8" w:rsidRDefault="000474B8" w:rsidP="008F782F">
      <w:pPr>
        <w:rPr>
          <w:rFonts w:asciiTheme="minorBidi" w:hAnsiTheme="minorBidi" w:cstheme="minorBidi"/>
          <w:b/>
          <w:bCs/>
          <w:u w:val="single"/>
          <w:rtl/>
        </w:rPr>
      </w:pPr>
    </w:p>
    <w:p w14:paraId="3C4628CC" w14:textId="77777777" w:rsidR="000474B8" w:rsidRDefault="000474B8" w:rsidP="008F782F">
      <w:pPr>
        <w:rPr>
          <w:rFonts w:asciiTheme="minorBidi" w:hAnsiTheme="minorBidi" w:cstheme="minorBidi"/>
          <w:b/>
          <w:bCs/>
          <w:u w:val="single"/>
          <w:rtl/>
        </w:rPr>
      </w:pPr>
    </w:p>
    <w:p w14:paraId="6062D420" w14:textId="77777777" w:rsidR="000474B8" w:rsidRDefault="000474B8" w:rsidP="008F782F">
      <w:pPr>
        <w:rPr>
          <w:rFonts w:asciiTheme="minorBidi" w:hAnsiTheme="minorBidi" w:cstheme="minorBidi"/>
          <w:b/>
          <w:bCs/>
          <w:u w:val="single"/>
          <w:rtl/>
        </w:rPr>
      </w:pPr>
    </w:p>
    <w:p w14:paraId="747226F3" w14:textId="77777777" w:rsidR="000474B8" w:rsidRDefault="000474B8" w:rsidP="008F782F">
      <w:pPr>
        <w:rPr>
          <w:rFonts w:asciiTheme="minorBidi" w:hAnsiTheme="minorBidi" w:cstheme="minorBidi"/>
          <w:b/>
          <w:bCs/>
          <w:u w:val="single"/>
          <w:rtl/>
        </w:rPr>
      </w:pPr>
    </w:p>
    <w:p w14:paraId="7C936AFD" w14:textId="50FF7D2E" w:rsidR="009323DA" w:rsidRDefault="009323DA" w:rsidP="008F782F">
      <w:pPr>
        <w:rPr>
          <w:ins w:id="0" w:author="Or Koli" w:date="2019-01-06T13:54:00Z"/>
          <w:rFonts w:cs="Arial"/>
          <w:rtl/>
        </w:rPr>
      </w:pPr>
      <w:r>
        <w:rPr>
          <w:rFonts w:asciiTheme="minorBidi" w:hAnsiTheme="minorBidi" w:cstheme="minorBidi" w:hint="cs"/>
          <w:b/>
          <w:bCs/>
          <w:u w:val="single"/>
          <w:rtl/>
        </w:rPr>
        <w:t>מקרי שימוש(סיפור משתמש) :</w:t>
      </w:r>
    </w:p>
    <w:p w14:paraId="4C58A1E2" w14:textId="77777777" w:rsidR="008F782F" w:rsidRPr="0073382C" w:rsidRDefault="0073382C" w:rsidP="0073382C">
      <w:pPr>
        <w:pStyle w:val="aa"/>
        <w:numPr>
          <w:ilvl w:val="0"/>
          <w:numId w:val="30"/>
        </w:numPr>
        <w:ind w:left="-45" w:hanging="142"/>
        <w:rPr>
          <w:ins w:id="1" w:author="Or Koli" w:date="2019-01-06T14:03:00Z"/>
          <w:rFonts w:cs="Arial"/>
          <w:b/>
          <w:bCs/>
          <w:rtl/>
          <w:rPrChange w:id="2" w:author="Or Koli" w:date="2019-01-06T14:03:00Z">
            <w:rPr>
              <w:ins w:id="3" w:author="Or Koli" w:date="2019-01-06T14:03:00Z"/>
              <w:rFonts w:cs="Arial"/>
              <w:u w:val="single"/>
              <w:rtl/>
            </w:rPr>
          </w:rPrChange>
        </w:rPr>
      </w:pPr>
      <w:r w:rsidRPr="0073382C">
        <w:rPr>
          <w:rFonts w:cs="Arial" w:hint="cs"/>
          <w:b/>
          <w:bCs/>
          <w:rtl/>
        </w:rPr>
        <w:t xml:space="preserve"> </w:t>
      </w:r>
      <w:ins w:id="4" w:author="Or Koli" w:date="2019-01-06T13:54:00Z">
        <w:r w:rsidR="008F782F" w:rsidRPr="0073382C">
          <w:rPr>
            <w:rFonts w:cs="Arial" w:hint="eastAsia"/>
            <w:b/>
            <w:bCs/>
            <w:rtl/>
            <w:rPrChange w:id="5" w:author="Or Koli" w:date="2019-01-06T14:03:00Z">
              <w:rPr>
                <w:rFonts w:cs="Arial" w:hint="eastAsia"/>
                <w:rtl/>
              </w:rPr>
            </w:rPrChange>
          </w:rPr>
          <w:t>שירות</w:t>
        </w:r>
        <w:r w:rsidR="008F782F" w:rsidRPr="0073382C">
          <w:rPr>
            <w:rFonts w:cs="Arial"/>
            <w:b/>
            <w:bCs/>
            <w:rtl/>
            <w:rPrChange w:id="6" w:author="Or Koli" w:date="2019-01-06T14:03:00Z">
              <w:rPr>
                <w:rFonts w:cs="Arial"/>
                <w:rtl/>
              </w:rPr>
            </w:rPrChange>
          </w:rPr>
          <w:t xml:space="preserve"> הזמנה </w:t>
        </w:r>
      </w:ins>
      <w:ins w:id="7" w:author="Or Koli" w:date="2019-01-06T14:02:00Z">
        <w:r w:rsidR="008F782F" w:rsidRPr="0073382C">
          <w:rPr>
            <w:rFonts w:cs="Arial"/>
            <w:b/>
            <w:bCs/>
            <w:rtl/>
            <w:rPrChange w:id="8" w:author="Or Koli" w:date="2019-01-06T14:03:00Z">
              <w:rPr>
                <w:rFonts w:cs="Arial"/>
                <w:rtl/>
              </w:rPr>
            </w:rPrChange>
          </w:rPr>
          <w:t>:</w:t>
        </w:r>
      </w:ins>
    </w:p>
    <w:p w14:paraId="7F4730AB" w14:textId="079219EC" w:rsidR="008F782F" w:rsidRDefault="008E0F54" w:rsidP="00903160">
      <w:pPr>
        <w:rPr>
          <w:rFonts w:cs="Arial"/>
          <w:rtl/>
        </w:rPr>
      </w:pPr>
      <w:r>
        <w:rPr>
          <w:rFonts w:cs="Arial" w:hint="cs"/>
          <w:rtl/>
        </w:rPr>
        <w:t>הלקוח המשתמש</w:t>
      </w:r>
      <w:ins w:id="9" w:author="Or Koli" w:date="2019-01-06T14:04:00Z">
        <w:r w:rsidR="008F782F">
          <w:rPr>
            <w:rFonts w:cs="Arial" w:hint="cs"/>
            <w:rtl/>
          </w:rPr>
          <w:t xml:space="preserve"> בתוכנה לצורך הזמנת אוכל</w:t>
        </w:r>
      </w:ins>
      <w:r w:rsidR="00903160">
        <w:rPr>
          <w:rFonts w:cs="Arial" w:hint="cs"/>
          <w:rtl/>
        </w:rPr>
        <w:t xml:space="preserve"> ,הזמנת שולחן</w:t>
      </w:r>
      <w:ins w:id="10" w:author="Or Koli" w:date="2019-01-06T14:04:00Z">
        <w:r w:rsidR="008F782F">
          <w:rPr>
            <w:rFonts w:cs="Arial" w:hint="cs"/>
            <w:rtl/>
          </w:rPr>
          <w:t>.</w:t>
        </w:r>
      </w:ins>
    </w:p>
    <w:p w14:paraId="0AF923BE" w14:textId="03AA2A8F" w:rsidR="008E0F54" w:rsidRPr="008E0F54" w:rsidRDefault="008E0F54" w:rsidP="008E0F54">
      <w:pPr>
        <w:pStyle w:val="aa"/>
        <w:numPr>
          <w:ilvl w:val="0"/>
          <w:numId w:val="30"/>
        </w:numPr>
        <w:rPr>
          <w:rFonts w:cs="Arial"/>
          <w:color w:val="C0504D" w:themeColor="accent2"/>
          <w:rtl/>
        </w:rPr>
      </w:pPr>
      <w:r w:rsidRPr="008E0F54">
        <w:rPr>
          <w:rFonts w:cs="Arial" w:hint="cs"/>
          <w:color w:val="C0504D" w:themeColor="accent2"/>
          <w:rtl/>
        </w:rPr>
        <w:t>כל משתמש בתוכנה</w:t>
      </w:r>
      <w:r w:rsidR="00F575C9">
        <w:rPr>
          <w:rFonts w:cs="Arial" w:hint="cs"/>
          <w:color w:val="C0504D" w:themeColor="accent2"/>
          <w:rtl/>
        </w:rPr>
        <w:t>(מנהל, עובד, לקוח)</w:t>
      </w:r>
      <w:r w:rsidRPr="008E0F54">
        <w:rPr>
          <w:rFonts w:cs="Arial" w:hint="cs"/>
          <w:color w:val="C0504D" w:themeColor="accent2"/>
          <w:rtl/>
        </w:rPr>
        <w:t xml:space="preserve"> רשאי להשתמש בשירות הזמנה.</w:t>
      </w:r>
    </w:p>
    <w:p w14:paraId="6922FA98" w14:textId="77777777" w:rsidR="008F782F" w:rsidRDefault="008F782F" w:rsidP="00903160">
      <w:pPr>
        <w:rPr>
          <w:ins w:id="11" w:author="Or Koli" w:date="2019-01-06T14:05:00Z"/>
          <w:rFonts w:cs="Arial"/>
          <w:rtl/>
        </w:rPr>
      </w:pPr>
      <w:ins w:id="12" w:author="Or Koli" w:date="2019-01-06T14:02:00Z">
        <w:r w:rsidRPr="00DF1848">
          <w:rPr>
            <w:rFonts w:cs="Arial" w:hint="eastAsia"/>
            <w:u w:val="single"/>
            <w:rtl/>
            <w:rPrChange w:id="13" w:author="Or Koli" w:date="2019-01-06T14:06:00Z">
              <w:rPr>
                <w:rFonts w:cs="Arial" w:hint="eastAsia"/>
                <w:rtl/>
              </w:rPr>
            </w:rPrChange>
          </w:rPr>
          <w:t>שירות</w:t>
        </w:r>
        <w:r w:rsidRPr="00DF1848">
          <w:rPr>
            <w:rFonts w:cs="Arial"/>
            <w:u w:val="single"/>
            <w:rtl/>
            <w:rPrChange w:id="14" w:author="Or Koli" w:date="2019-01-06T14:06:00Z">
              <w:rPr>
                <w:rFonts w:cs="Arial"/>
                <w:rtl/>
              </w:rPr>
            </w:rPrChange>
          </w:rPr>
          <w:t xml:space="preserve"> </w:t>
        </w:r>
        <w:r w:rsidRPr="00DF1848">
          <w:rPr>
            <w:rFonts w:cs="Arial" w:hint="eastAsia"/>
            <w:u w:val="single"/>
            <w:rtl/>
            <w:rPrChange w:id="15" w:author="Or Koli" w:date="2019-01-06T14:06:00Z">
              <w:rPr>
                <w:rFonts w:cs="Arial" w:hint="eastAsia"/>
                <w:rtl/>
              </w:rPr>
            </w:rPrChange>
          </w:rPr>
          <w:t>הזמנה</w:t>
        </w:r>
      </w:ins>
      <w:ins w:id="16" w:author="Or Koli" w:date="2019-01-06T14:03:00Z">
        <w:r w:rsidRPr="00DF1848">
          <w:rPr>
            <w:rFonts w:cs="Arial"/>
            <w:u w:val="single"/>
            <w:rtl/>
            <w:rPrChange w:id="17" w:author="Or Koli" w:date="2019-01-06T14:06:00Z">
              <w:rPr>
                <w:rFonts w:cs="Arial"/>
                <w:rtl/>
              </w:rPr>
            </w:rPrChange>
          </w:rPr>
          <w:t xml:space="preserve"> במסעדה</w:t>
        </w:r>
      </w:ins>
      <w:ins w:id="18" w:author="Or Koli" w:date="2019-01-06T14:02:00Z">
        <w:r>
          <w:rPr>
            <w:rFonts w:cs="Arial" w:hint="cs"/>
            <w:rtl/>
          </w:rPr>
          <w:t xml:space="preserve"> :</w:t>
        </w:r>
      </w:ins>
    </w:p>
    <w:p w14:paraId="3E52175E" w14:textId="77777777" w:rsidR="004F2D9C" w:rsidRDefault="004F2D9C" w:rsidP="002200E8">
      <w:pPr>
        <w:rPr>
          <w:rFonts w:cs="Arial"/>
          <w:rtl/>
        </w:rPr>
      </w:pPr>
      <w:r>
        <w:rPr>
          <w:rFonts w:cs="Arial" w:hint="cs"/>
          <w:rtl/>
        </w:rPr>
        <w:t>1.</w:t>
      </w:r>
      <w:ins w:id="19" w:author="Or Koli" w:date="2019-01-06T14:06:00Z">
        <w:r w:rsidR="008F782F">
          <w:rPr>
            <w:rFonts w:cs="Arial" w:hint="cs"/>
            <w:rtl/>
          </w:rPr>
          <w:t>הלקוח</w:t>
        </w:r>
      </w:ins>
      <w:ins w:id="20" w:author="Or Koli" w:date="2019-01-06T14:09:00Z">
        <w:r w:rsidR="008F782F">
          <w:rPr>
            <w:rFonts w:cs="Arial" w:hint="cs"/>
            <w:rtl/>
          </w:rPr>
          <w:t xml:space="preserve"> נכנס למסעדה</w:t>
        </w:r>
      </w:ins>
      <w:r>
        <w:rPr>
          <w:rFonts w:cs="Arial" w:hint="cs"/>
          <w:rtl/>
        </w:rPr>
        <w:t>.</w:t>
      </w:r>
    </w:p>
    <w:p w14:paraId="1FB9FD7A" w14:textId="77777777" w:rsidR="004F2D9C" w:rsidRDefault="004F2D9C" w:rsidP="002200E8">
      <w:pPr>
        <w:rPr>
          <w:rFonts w:cs="Arial"/>
          <w:rtl/>
        </w:rPr>
      </w:pPr>
      <w:r>
        <w:rPr>
          <w:rFonts w:cs="Arial" w:hint="cs"/>
          <w:rtl/>
        </w:rPr>
        <w:t>2.</w:t>
      </w:r>
      <w:ins w:id="21" w:author="Or Koli" w:date="2019-01-06T14:07:00Z">
        <w:r w:rsidR="008F782F">
          <w:rPr>
            <w:rFonts w:cs="Arial" w:hint="cs"/>
            <w:rtl/>
          </w:rPr>
          <w:t>מוגש ללקוח תפריט דיגיטלי</w:t>
        </w:r>
      </w:ins>
    </w:p>
    <w:p w14:paraId="7FA47A07" w14:textId="2AA5AAFB" w:rsidR="004F2D9C" w:rsidRDefault="004F2D9C" w:rsidP="004F2D9C">
      <w:pPr>
        <w:rPr>
          <w:rFonts w:cs="Arial"/>
          <w:rtl/>
        </w:rPr>
      </w:pPr>
      <w:r>
        <w:rPr>
          <w:rFonts w:cs="Arial" w:hint="cs"/>
          <w:rtl/>
        </w:rPr>
        <w:t>3.הלקוח נשאל האם הוא</w:t>
      </w:r>
      <w:ins w:id="22" w:author="Or Koli" w:date="2019-01-06T14:08:00Z">
        <w:r w:rsidR="008F782F">
          <w:rPr>
            <w:rFonts w:cs="Arial" w:hint="cs"/>
            <w:rtl/>
          </w:rPr>
          <w:t xml:space="preserve"> </w:t>
        </w:r>
      </w:ins>
      <w:r>
        <w:rPr>
          <w:rFonts w:cs="Arial" w:hint="cs"/>
          <w:rtl/>
        </w:rPr>
        <w:t>יושב</w:t>
      </w:r>
      <w:ins w:id="23" w:author="Or Koli" w:date="2019-01-06T14:08:00Z">
        <w:r w:rsidR="008F782F">
          <w:rPr>
            <w:rFonts w:cs="Arial" w:hint="cs"/>
            <w:rtl/>
          </w:rPr>
          <w:t xml:space="preserve"> או ל</w:t>
        </w:r>
      </w:ins>
      <w:r>
        <w:rPr>
          <w:rFonts w:cs="Arial" w:hint="cs"/>
          <w:rtl/>
        </w:rPr>
        <w:t>וקח.</w:t>
      </w:r>
    </w:p>
    <w:p w14:paraId="56F96872" w14:textId="606B607E" w:rsidR="002200E8" w:rsidRDefault="004F2D9C" w:rsidP="004F2D9C">
      <w:pPr>
        <w:rPr>
          <w:rFonts w:cs="Arial"/>
          <w:rtl/>
        </w:rPr>
      </w:pPr>
      <w:r>
        <w:rPr>
          <w:rFonts w:cs="Arial" w:hint="cs"/>
          <w:rtl/>
        </w:rPr>
        <w:t>4.הלקוח ישאל האם הוא</w:t>
      </w:r>
      <w:r w:rsidR="007C1BF8">
        <w:rPr>
          <w:rFonts w:cs="Arial" w:hint="cs"/>
          <w:rtl/>
        </w:rPr>
        <w:t xml:space="preserve"> חבר מועדון או לא,</w:t>
      </w:r>
      <w:r w:rsidR="00EC2B48">
        <w:rPr>
          <w:rFonts w:cs="Arial" w:hint="cs"/>
          <w:rtl/>
        </w:rPr>
        <w:t xml:space="preserve"> במיד</w:t>
      </w:r>
      <w:r w:rsidR="008E0F54">
        <w:rPr>
          <w:rFonts w:cs="Arial" w:hint="cs"/>
          <w:rtl/>
        </w:rPr>
        <w:t>ה ו</w:t>
      </w:r>
      <w:r w:rsidR="008E0F54" w:rsidRPr="002200E8">
        <w:rPr>
          <w:rFonts w:cs="Arial" w:hint="cs"/>
          <w:u w:val="single"/>
          <w:rtl/>
        </w:rPr>
        <w:t>כן</w:t>
      </w:r>
      <w:r w:rsidR="008E0F54">
        <w:rPr>
          <w:rFonts w:cs="Arial" w:hint="cs"/>
          <w:rtl/>
        </w:rPr>
        <w:t xml:space="preserve"> יקבל את ההטבות הבאות</w:t>
      </w:r>
      <w:r w:rsidR="002200E8">
        <w:rPr>
          <w:rFonts w:cs="Arial" w:hint="cs"/>
          <w:rtl/>
        </w:rPr>
        <w:t xml:space="preserve"> :</w:t>
      </w:r>
    </w:p>
    <w:p w14:paraId="39E7ABD3" w14:textId="11B6950A" w:rsidR="002200E8" w:rsidRDefault="002200E8" w:rsidP="002200E8">
      <w:pPr>
        <w:rPr>
          <w:rFonts w:cs="Arial"/>
          <w:rtl/>
        </w:rPr>
      </w:pPr>
      <w:r>
        <w:rPr>
          <w:rFonts w:cs="Arial" w:hint="cs"/>
          <w:rtl/>
        </w:rPr>
        <w:t>-</w:t>
      </w:r>
      <w:r w:rsidR="008E0F54">
        <w:rPr>
          <w:rFonts w:cs="Arial" w:hint="cs"/>
          <w:rtl/>
        </w:rPr>
        <w:t>קבלת 10%</w:t>
      </w:r>
      <w:r>
        <w:rPr>
          <w:rFonts w:cs="Arial" w:hint="cs"/>
          <w:rtl/>
        </w:rPr>
        <w:t xml:space="preserve"> הנחה.</w:t>
      </w:r>
    </w:p>
    <w:p w14:paraId="4912D070" w14:textId="7B14FF6B" w:rsidR="002200E8" w:rsidRDefault="002200E8" w:rsidP="002200E8">
      <w:pPr>
        <w:rPr>
          <w:rFonts w:cs="Arial"/>
          <w:rtl/>
        </w:rPr>
      </w:pPr>
      <w:r>
        <w:rPr>
          <w:rFonts w:cs="Arial" w:hint="cs"/>
          <w:rtl/>
        </w:rPr>
        <w:t>-על כל הזמנה יקבל הלקוח נקודה, על כל 10 נק' שיצבור יקבל קינוח חינם.</w:t>
      </w:r>
    </w:p>
    <w:p w14:paraId="6F97AFE4" w14:textId="44B7ACE8" w:rsidR="00B55719" w:rsidRDefault="00B55719" w:rsidP="002200E8">
      <w:pPr>
        <w:rPr>
          <w:rFonts w:cs="Arial"/>
          <w:rtl/>
        </w:rPr>
      </w:pPr>
      <w:r>
        <w:rPr>
          <w:rFonts w:cs="Arial" w:hint="cs"/>
          <w:rtl/>
        </w:rPr>
        <w:t xml:space="preserve">במידה </w:t>
      </w:r>
      <w:r>
        <w:rPr>
          <w:rFonts w:cs="Arial" w:hint="cs"/>
          <w:u w:val="single"/>
          <w:rtl/>
        </w:rPr>
        <w:t xml:space="preserve">ולא </w:t>
      </w:r>
      <w:r>
        <w:rPr>
          <w:rFonts w:cs="Arial" w:hint="cs"/>
          <w:rtl/>
        </w:rPr>
        <w:t>תינתן אופציה להצטרפות, אם כן יידרש להזין את הפרטים הבאים:</w:t>
      </w:r>
    </w:p>
    <w:p w14:paraId="55712043" w14:textId="372CC5F1" w:rsidR="00B55719" w:rsidRDefault="00B55719" w:rsidP="002200E8">
      <w:pPr>
        <w:rPr>
          <w:rFonts w:cs="Arial"/>
          <w:rtl/>
        </w:rPr>
      </w:pPr>
      <w:r>
        <w:rPr>
          <w:rFonts w:cs="Arial" w:hint="cs"/>
          <w:rtl/>
        </w:rPr>
        <w:t>שם , שם משפחה, כתובת, מייל, פלאפון.</w:t>
      </w:r>
    </w:p>
    <w:p w14:paraId="7E293F10" w14:textId="6355644D" w:rsidR="004F2D9C" w:rsidRDefault="004F2D9C" w:rsidP="00DD624C">
      <w:pPr>
        <w:rPr>
          <w:rFonts w:cs="Arial"/>
          <w:rtl/>
        </w:rPr>
      </w:pPr>
      <w:r>
        <w:rPr>
          <w:rFonts w:cs="Arial" w:hint="cs"/>
          <w:rtl/>
        </w:rPr>
        <w:t>5.בשלב זה ללקוח מוצג התפריט שיכלול</w:t>
      </w:r>
      <w:r w:rsidR="00DD624C">
        <w:rPr>
          <w:rFonts w:cs="Arial" w:hint="cs"/>
          <w:rtl/>
        </w:rPr>
        <w:t xml:space="preserve"> את </w:t>
      </w:r>
      <w:r>
        <w:rPr>
          <w:rFonts w:cs="Arial" w:hint="cs"/>
          <w:rtl/>
        </w:rPr>
        <w:t>מנות</w:t>
      </w:r>
      <w:r w:rsidR="00DD624C">
        <w:rPr>
          <w:rFonts w:cs="Arial" w:hint="cs"/>
          <w:rtl/>
        </w:rPr>
        <w:t xml:space="preserve"> התפריט</w:t>
      </w:r>
      <w:r>
        <w:rPr>
          <w:rFonts w:cs="Arial" w:hint="cs"/>
          <w:rtl/>
        </w:rPr>
        <w:t>:</w:t>
      </w:r>
    </w:p>
    <w:p w14:paraId="2432076D" w14:textId="66F0BA81" w:rsidR="00DD624C" w:rsidRDefault="004F2D9C" w:rsidP="00DD624C">
      <w:pPr>
        <w:rPr>
          <w:rFonts w:cs="Arial"/>
          <w:rtl/>
        </w:rPr>
      </w:pPr>
      <w:r>
        <w:rPr>
          <w:rFonts w:cs="Arial" w:hint="cs"/>
          <w:rtl/>
        </w:rPr>
        <w:t>שם המנה, תמונה של המנה, מחיר המנה, גודל המנה(משקל לפי גרם), מרכיבי המנה.</w:t>
      </w:r>
    </w:p>
    <w:p w14:paraId="1C44D1AC" w14:textId="77777777" w:rsidR="009E0A3E" w:rsidRDefault="009E0A3E" w:rsidP="009E0A3E">
      <w:pPr>
        <w:rPr>
          <w:rFonts w:cs="Arial"/>
          <w:rtl/>
        </w:rPr>
      </w:pPr>
      <w:r>
        <w:rPr>
          <w:rFonts w:cs="Arial" w:hint="cs"/>
          <w:rtl/>
        </w:rPr>
        <w:t>6. כעת ללקוח תינתן אופציה לעריכת המנה (במידה וירצה לשנות אותה).</w:t>
      </w:r>
    </w:p>
    <w:p w14:paraId="4F532C70" w14:textId="1946B7C0" w:rsidR="004F2D9C" w:rsidRDefault="009E0A3E" w:rsidP="009E0A3E">
      <w:pPr>
        <w:rPr>
          <w:rFonts w:cs="Arial"/>
          <w:rtl/>
        </w:rPr>
      </w:pPr>
      <w:r>
        <w:rPr>
          <w:rFonts w:cs="Arial" w:hint="cs"/>
          <w:rtl/>
        </w:rPr>
        <w:t>7</w:t>
      </w:r>
      <w:r w:rsidR="00DD624C">
        <w:rPr>
          <w:rFonts w:cs="Arial" w:hint="cs"/>
          <w:rtl/>
        </w:rPr>
        <w:t xml:space="preserve">.ללקוח </w:t>
      </w:r>
      <w:ins w:id="24" w:author="Or Koli" w:date="2019-01-06T14:11:00Z">
        <w:r w:rsidR="00DD624C">
          <w:rPr>
            <w:rFonts w:cs="Arial" w:hint="cs"/>
            <w:rtl/>
          </w:rPr>
          <w:t>תינתן אופציית משוב</w:t>
        </w:r>
      </w:ins>
      <w:r w:rsidR="00DD624C">
        <w:rPr>
          <w:rFonts w:cs="Arial" w:hint="cs"/>
          <w:rtl/>
        </w:rPr>
        <w:t xml:space="preserve"> שבה יוכל לדרג את המנות שהזמין, השירות, וממשק התוכנה.</w:t>
      </w:r>
    </w:p>
    <w:p w14:paraId="7DF47766" w14:textId="3B18B25B" w:rsidR="008F782F" w:rsidRDefault="009E0A3E" w:rsidP="00B25683">
      <w:pPr>
        <w:rPr>
          <w:rFonts w:cs="Arial"/>
          <w:rtl/>
        </w:rPr>
      </w:pPr>
      <w:r>
        <w:rPr>
          <w:rFonts w:cs="Arial" w:hint="cs"/>
          <w:rtl/>
        </w:rPr>
        <w:t>8</w:t>
      </w:r>
      <w:r w:rsidR="00B25683">
        <w:rPr>
          <w:rFonts w:cs="Arial" w:hint="cs"/>
          <w:b/>
          <w:bCs/>
          <w:rtl/>
        </w:rPr>
        <w:t>.</w:t>
      </w:r>
      <w:r w:rsidR="00DD624C" w:rsidRPr="00DD624C">
        <w:rPr>
          <w:rFonts w:cs="Arial" w:hint="cs"/>
          <w:b/>
          <w:bCs/>
          <w:rtl/>
        </w:rPr>
        <w:t xml:space="preserve"> </w:t>
      </w:r>
      <w:r>
        <w:rPr>
          <w:rFonts w:cs="Arial" w:hint="cs"/>
          <w:rtl/>
        </w:rPr>
        <w:t>ללקוח תינתן אופצית תשלום</w:t>
      </w:r>
      <w:r w:rsidR="00B25683">
        <w:rPr>
          <w:rFonts w:cs="Arial" w:hint="cs"/>
          <w:rtl/>
        </w:rPr>
        <w:t xml:space="preserve"> להזמין קבלה ולשלם באמצעות כרטיס אשראי.</w:t>
      </w:r>
    </w:p>
    <w:p w14:paraId="37B160CE" w14:textId="7586F5A7" w:rsidR="00B25683" w:rsidRDefault="00B25683" w:rsidP="00B25683">
      <w:pPr>
        <w:rPr>
          <w:rFonts w:cs="Arial"/>
          <w:b/>
          <w:bCs/>
          <w:color w:val="C0504D" w:themeColor="accent2"/>
          <w:rtl/>
        </w:rPr>
      </w:pPr>
      <w:r w:rsidRPr="000474B8">
        <w:rPr>
          <w:rFonts w:cs="Arial" w:hint="cs"/>
          <w:b/>
          <w:bCs/>
          <w:color w:val="C0504D" w:themeColor="accent2"/>
          <w:rtl/>
        </w:rPr>
        <w:t xml:space="preserve">*בכל שלב תינתן ללקוח אופציה לקרוא למלצר לקבלת שירות אנושי </w:t>
      </w:r>
      <w:r w:rsidR="000474B8">
        <w:rPr>
          <w:rFonts w:cs="Arial" w:hint="cs"/>
          <w:b/>
          <w:bCs/>
          <w:color w:val="C0504D" w:themeColor="accent2"/>
          <w:rtl/>
        </w:rPr>
        <w:t>,</w:t>
      </w:r>
      <w:r w:rsidR="000474B8" w:rsidRPr="000474B8">
        <w:rPr>
          <w:rFonts w:cs="Arial" w:hint="cs"/>
          <w:b/>
          <w:bCs/>
          <w:color w:val="C0504D" w:themeColor="accent2"/>
          <w:rtl/>
        </w:rPr>
        <w:t>או לחלופין הזמנת חשבון ותשלום במזומן.</w:t>
      </w:r>
    </w:p>
    <w:p w14:paraId="16060A46" w14:textId="77777777" w:rsidR="000474B8" w:rsidRPr="000474B8" w:rsidRDefault="000474B8" w:rsidP="00B25683">
      <w:pPr>
        <w:rPr>
          <w:ins w:id="25" w:author="Or Koli" w:date="2019-01-06T14:03:00Z"/>
          <w:rFonts w:cs="Arial"/>
          <w:b/>
          <w:bCs/>
          <w:color w:val="C0504D" w:themeColor="accent2"/>
          <w:rtl/>
        </w:rPr>
      </w:pPr>
    </w:p>
    <w:p w14:paraId="2695909F" w14:textId="77777777" w:rsidR="008F782F" w:rsidRDefault="008F782F" w:rsidP="00903160">
      <w:pPr>
        <w:rPr>
          <w:rFonts w:cs="Arial"/>
          <w:u w:val="single"/>
          <w:rtl/>
        </w:rPr>
      </w:pPr>
      <w:ins w:id="26" w:author="Or Koli" w:date="2019-01-06T14:03:00Z">
        <w:r w:rsidRPr="008F782F">
          <w:rPr>
            <w:rFonts w:cs="Arial" w:hint="cs"/>
            <w:u w:val="single"/>
            <w:rtl/>
          </w:rPr>
          <w:t>שירות הזמנה מהבית:</w:t>
        </w:r>
      </w:ins>
    </w:p>
    <w:p w14:paraId="52D9F44F" w14:textId="77777777" w:rsidR="007C1BF8" w:rsidRDefault="007C1BF8" w:rsidP="007C1BF8">
      <w:pPr>
        <w:rPr>
          <w:rFonts w:cs="Arial"/>
          <w:rtl/>
        </w:rPr>
      </w:pPr>
      <w:r>
        <w:rPr>
          <w:rFonts w:cs="Arial" w:hint="cs"/>
          <w:rtl/>
        </w:rPr>
        <w:t xml:space="preserve">כשהלקוח אינו בטווח המסעדה וברצונו לבצע הזמנה, יבצע הזמנה כפי שמתואר לעיל אך ההבדל יהיה באופן ההזמנה שתעשה עפ"י פרטי ההזדהות של הלקוח(כתובתו וכו') או לחלופין במידה והוא </w:t>
      </w:r>
      <w:r w:rsidRPr="00903160">
        <w:rPr>
          <w:rFonts w:cs="Arial" w:hint="cs"/>
          <w:u w:val="single"/>
          <w:rtl/>
        </w:rPr>
        <w:t>חבר מועדון</w:t>
      </w:r>
      <w:r w:rsidR="00903160">
        <w:rPr>
          <w:rFonts w:cs="Arial" w:hint="cs"/>
          <w:rtl/>
        </w:rPr>
        <w:t xml:space="preserve"> יילקחו פרטי ההזדהות שלו מהמערכת</w:t>
      </w:r>
      <w:r>
        <w:rPr>
          <w:rFonts w:cs="Arial" w:hint="cs"/>
          <w:rtl/>
        </w:rPr>
        <w:t>.</w:t>
      </w:r>
      <w:r w:rsidR="00903160">
        <w:rPr>
          <w:rFonts w:cs="Arial" w:hint="cs"/>
          <w:rtl/>
        </w:rPr>
        <w:t xml:space="preserve"> נוסף על כך תינתן אופציה להזמנת שולחן במידה וירצה להגיע למסעדה.</w:t>
      </w:r>
    </w:p>
    <w:p w14:paraId="0E7E5EA8" w14:textId="77777777" w:rsidR="00EC2B48" w:rsidRDefault="00EC2B48" w:rsidP="007C1BF8">
      <w:pPr>
        <w:rPr>
          <w:rFonts w:cs="Arial"/>
          <w:rtl/>
        </w:rPr>
      </w:pPr>
    </w:p>
    <w:p w14:paraId="21021259" w14:textId="77777777" w:rsidR="00EC2B48" w:rsidRPr="00180BA7" w:rsidRDefault="00180BA7" w:rsidP="00EC2B48">
      <w:pPr>
        <w:pStyle w:val="aa"/>
        <w:numPr>
          <w:ilvl w:val="0"/>
          <w:numId w:val="28"/>
        </w:numPr>
        <w:ind w:left="-45" w:hanging="142"/>
        <w:rPr>
          <w:rFonts w:cs="Arial"/>
        </w:rPr>
      </w:pPr>
      <w:r>
        <w:rPr>
          <w:rFonts w:cs="Arial" w:hint="cs"/>
          <w:rtl/>
        </w:rPr>
        <w:t xml:space="preserve"> </w:t>
      </w:r>
      <w:r>
        <w:rPr>
          <w:rFonts w:cs="Arial" w:hint="cs"/>
          <w:b/>
          <w:bCs/>
          <w:rtl/>
        </w:rPr>
        <w:t>שירות ניהול:</w:t>
      </w:r>
    </w:p>
    <w:p w14:paraId="6786A676" w14:textId="77777777" w:rsidR="00180BA7" w:rsidRDefault="00180BA7" w:rsidP="00AE1D48">
      <w:pPr>
        <w:pStyle w:val="aa"/>
        <w:ind w:left="-45"/>
        <w:rPr>
          <w:rFonts w:cs="Arial"/>
          <w:rtl/>
        </w:rPr>
      </w:pPr>
      <w:r>
        <w:rPr>
          <w:rFonts w:cs="Arial" w:hint="cs"/>
          <w:rtl/>
        </w:rPr>
        <w:t>מנהל המשתמש בתוכנה לצורך הפקת דוחות , שירותי עריכה.</w:t>
      </w:r>
    </w:p>
    <w:p w14:paraId="3C1ED922" w14:textId="77777777" w:rsidR="00AE1D48" w:rsidRDefault="00AE1D48" w:rsidP="00180BA7">
      <w:pPr>
        <w:pStyle w:val="aa"/>
        <w:ind w:left="-45"/>
        <w:rPr>
          <w:rFonts w:cs="Arial"/>
          <w:u w:val="single"/>
          <w:rtl/>
        </w:rPr>
      </w:pPr>
      <w:r w:rsidRPr="00AE1D48">
        <w:rPr>
          <w:rFonts w:cs="Arial" w:hint="cs"/>
          <w:u w:val="single"/>
          <w:rtl/>
        </w:rPr>
        <w:t>שירות</w:t>
      </w:r>
      <w:r w:rsidR="0073382C">
        <w:rPr>
          <w:rFonts w:cs="Arial" w:hint="cs"/>
          <w:u w:val="single"/>
          <w:rtl/>
        </w:rPr>
        <w:t xml:space="preserve"> ניהול</w:t>
      </w:r>
      <w:r w:rsidRPr="00AE1D48">
        <w:rPr>
          <w:rFonts w:cs="Arial" w:hint="cs"/>
          <w:u w:val="single"/>
          <w:rtl/>
        </w:rPr>
        <w:t xml:space="preserve"> עריכה:</w:t>
      </w:r>
    </w:p>
    <w:p w14:paraId="418A50C1" w14:textId="77777777" w:rsidR="000474B8" w:rsidRDefault="00AE1D48" w:rsidP="000474B8">
      <w:pPr>
        <w:rPr>
          <w:rFonts w:cs="Arial"/>
          <w:rtl/>
        </w:rPr>
      </w:pPr>
      <w:r>
        <w:rPr>
          <w:rFonts w:cs="Arial" w:hint="cs"/>
          <w:rtl/>
        </w:rPr>
        <w:t>כאשר המנהל רוצה לבצע עריכה של פריטים בתפריט</w:t>
      </w:r>
      <w:r w:rsidR="000474B8">
        <w:rPr>
          <w:rFonts w:cs="Arial" w:hint="cs"/>
          <w:rtl/>
        </w:rPr>
        <w:t xml:space="preserve">: </w:t>
      </w:r>
    </w:p>
    <w:p w14:paraId="2A17F681" w14:textId="15964964" w:rsidR="000474B8" w:rsidRDefault="000474B8" w:rsidP="000474B8">
      <w:pPr>
        <w:rPr>
          <w:rFonts w:cs="Arial"/>
          <w:rtl/>
        </w:rPr>
      </w:pPr>
      <w:r>
        <w:rPr>
          <w:rFonts w:cs="Arial" w:hint="cs"/>
          <w:rtl/>
        </w:rPr>
        <w:t>שם המנה, תמונה של המנה, מחיר המנה, גודל המנה(משקל לפי גרם), מרכיבי המנה.</w:t>
      </w:r>
    </w:p>
    <w:p w14:paraId="067CBE94" w14:textId="12AEE39A" w:rsidR="00AE1D48" w:rsidRDefault="000474B8" w:rsidP="00180BA7">
      <w:pPr>
        <w:pStyle w:val="aa"/>
        <w:ind w:left="-45"/>
        <w:rPr>
          <w:rFonts w:cs="Arial"/>
          <w:rtl/>
        </w:rPr>
      </w:pPr>
      <w:r>
        <w:rPr>
          <w:rFonts w:cs="Arial" w:hint="cs"/>
          <w:rtl/>
        </w:rPr>
        <w:t xml:space="preserve"> </w:t>
      </w:r>
      <w:r w:rsidR="00AE1D48">
        <w:rPr>
          <w:rFonts w:cs="Arial" w:hint="cs"/>
          <w:rtl/>
        </w:rPr>
        <w:t>, ועריכת כרטיסי עובד</w:t>
      </w:r>
      <w:r>
        <w:rPr>
          <w:rFonts w:cs="Arial" w:hint="cs"/>
          <w:rtl/>
        </w:rPr>
        <w:t xml:space="preserve">: </w:t>
      </w:r>
      <w:r w:rsidR="00AE1D48">
        <w:rPr>
          <w:rFonts w:cs="Arial" w:hint="cs"/>
          <w:rtl/>
        </w:rPr>
        <w:t>(הוספה והוצאה של עובדים).</w:t>
      </w:r>
    </w:p>
    <w:p w14:paraId="23EDC6FA" w14:textId="77777777" w:rsidR="000474B8" w:rsidRDefault="000474B8" w:rsidP="000474B8">
      <w:pPr>
        <w:pStyle w:val="aa"/>
        <w:ind w:left="-45"/>
        <w:rPr>
          <w:rFonts w:cs="Arial"/>
          <w:u w:val="single"/>
          <w:rtl/>
        </w:rPr>
      </w:pPr>
      <w:r>
        <w:rPr>
          <w:rFonts w:cs="Arial" w:hint="cs"/>
          <w:u w:val="single"/>
          <w:rtl/>
        </w:rPr>
        <w:t>שירות ניהול הפק</w:t>
      </w:r>
      <w:bookmarkStart w:id="27" w:name="_GoBack"/>
      <w:bookmarkEnd w:id="27"/>
      <w:r>
        <w:rPr>
          <w:rFonts w:cs="Arial" w:hint="cs"/>
          <w:u w:val="single"/>
          <w:rtl/>
        </w:rPr>
        <w:t>ת דוחות:</w:t>
      </w:r>
    </w:p>
    <w:p w14:paraId="1FAAE396" w14:textId="77777777" w:rsidR="000474B8" w:rsidRDefault="000474B8" w:rsidP="000474B8">
      <w:pPr>
        <w:pStyle w:val="aa"/>
        <w:ind w:left="-45"/>
        <w:rPr>
          <w:rFonts w:cs="Arial"/>
          <w:rtl/>
        </w:rPr>
      </w:pPr>
      <w:r>
        <w:rPr>
          <w:rFonts w:cs="Arial" w:hint="cs"/>
          <w:rtl/>
        </w:rPr>
        <w:t xml:space="preserve">כאשר המנהל רוצה לקבל מידע </w:t>
      </w:r>
      <w:r>
        <w:rPr>
          <w:rFonts w:cs="Arial" w:hint="cs"/>
          <w:u w:val="single"/>
          <w:rtl/>
        </w:rPr>
        <w:t>לפי פרק זמן מסוים</w:t>
      </w:r>
      <w:r>
        <w:rPr>
          <w:rFonts w:cs="Arial" w:hint="cs"/>
          <w:rtl/>
        </w:rPr>
        <w:t xml:space="preserve"> אודות הכנסות והוצאות המסעדה, </w:t>
      </w:r>
    </w:p>
    <w:p w14:paraId="73F739DC" w14:textId="0033AA56" w:rsidR="000474B8" w:rsidRDefault="000474B8" w:rsidP="000474B8">
      <w:pPr>
        <w:pStyle w:val="aa"/>
        <w:ind w:left="-45"/>
        <w:rPr>
          <w:rFonts w:cs="Arial"/>
          <w:rtl/>
        </w:rPr>
      </w:pPr>
      <w:r>
        <w:rPr>
          <w:rFonts w:cs="Arial" w:hint="cs"/>
          <w:rtl/>
        </w:rPr>
        <w:t>דוח כמות המנות שנמכרו, דוח משוב</w:t>
      </w:r>
      <w:r w:rsidR="00F12920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(יכלול משוב ממוצע לפרק זמן שהוזן), דוח שעות העובדים</w:t>
      </w:r>
      <w:r w:rsidR="00F12920">
        <w:rPr>
          <w:rFonts w:cs="Arial" w:hint="cs"/>
          <w:rtl/>
        </w:rPr>
        <w:t xml:space="preserve"> (דוח שמראה את השעות של כל עובד וגם את סך השעות )</w:t>
      </w:r>
      <w:r>
        <w:rPr>
          <w:rFonts w:cs="Arial" w:hint="cs"/>
          <w:rtl/>
        </w:rPr>
        <w:t>, דוח מלאי</w:t>
      </w:r>
      <w:r w:rsidR="00F12920">
        <w:rPr>
          <w:rFonts w:cs="Arial" w:hint="cs"/>
          <w:rtl/>
        </w:rPr>
        <w:t xml:space="preserve"> ( מעקב אחר מרכיבי המנות)</w:t>
      </w:r>
      <w:r>
        <w:rPr>
          <w:rFonts w:cs="Arial" w:hint="cs"/>
          <w:rtl/>
        </w:rPr>
        <w:t>.</w:t>
      </w:r>
    </w:p>
    <w:p w14:paraId="0D973ED6" w14:textId="77777777" w:rsidR="000474B8" w:rsidRDefault="000474B8" w:rsidP="00180BA7">
      <w:pPr>
        <w:pStyle w:val="aa"/>
        <w:ind w:left="-45"/>
        <w:rPr>
          <w:rFonts w:cs="Arial"/>
          <w:rtl/>
        </w:rPr>
      </w:pPr>
    </w:p>
    <w:p w14:paraId="7AA7E358" w14:textId="77777777" w:rsidR="0073382C" w:rsidRDefault="0073382C" w:rsidP="00180BA7">
      <w:pPr>
        <w:pStyle w:val="aa"/>
        <w:ind w:left="-45"/>
        <w:rPr>
          <w:rFonts w:cs="Arial"/>
          <w:rtl/>
        </w:rPr>
      </w:pPr>
    </w:p>
    <w:p w14:paraId="15C98DEC" w14:textId="77777777" w:rsidR="0073382C" w:rsidRDefault="0073382C" w:rsidP="0073382C">
      <w:pPr>
        <w:pStyle w:val="aa"/>
        <w:numPr>
          <w:ilvl w:val="0"/>
          <w:numId w:val="28"/>
        </w:numPr>
        <w:ind w:left="-45" w:hanging="142"/>
        <w:rPr>
          <w:rFonts w:cs="Arial"/>
        </w:rPr>
      </w:pPr>
      <w:r>
        <w:rPr>
          <w:rFonts w:cs="Arial" w:hint="cs"/>
          <w:rtl/>
        </w:rPr>
        <w:t xml:space="preserve"> </w:t>
      </w:r>
      <w:r>
        <w:rPr>
          <w:rFonts w:cs="Arial" w:hint="cs"/>
          <w:b/>
          <w:bCs/>
          <w:rtl/>
        </w:rPr>
        <w:t>שירות עובד</w:t>
      </w:r>
      <w:r>
        <w:rPr>
          <w:rFonts w:cs="Arial" w:hint="cs"/>
          <w:rtl/>
        </w:rPr>
        <w:t>:</w:t>
      </w:r>
    </w:p>
    <w:p w14:paraId="615C941D" w14:textId="69280A50" w:rsidR="00F12920" w:rsidRDefault="0073382C" w:rsidP="00F12920">
      <w:pPr>
        <w:pStyle w:val="aa"/>
        <w:ind w:left="-45"/>
        <w:rPr>
          <w:rFonts w:cs="Arial" w:hint="cs"/>
          <w:rtl/>
        </w:rPr>
      </w:pPr>
      <w:r>
        <w:rPr>
          <w:rFonts w:cs="Arial" w:hint="cs"/>
          <w:rtl/>
        </w:rPr>
        <w:t>עובד המשתמש בתוכנה</w:t>
      </w:r>
      <w:r w:rsidR="00F12920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לצורך קבלת הזמנה</w:t>
      </w:r>
      <w:r w:rsidR="006F54B0">
        <w:rPr>
          <w:rFonts w:cs="Arial" w:hint="cs"/>
          <w:rtl/>
        </w:rPr>
        <w:t>.</w:t>
      </w:r>
    </w:p>
    <w:p w14:paraId="6E222D94" w14:textId="47BBC475" w:rsidR="006F54B0" w:rsidRDefault="006F54B0" w:rsidP="00F12920">
      <w:pPr>
        <w:pStyle w:val="aa"/>
        <w:ind w:left="-45"/>
        <w:rPr>
          <w:rFonts w:cs="Arial"/>
          <w:rtl/>
        </w:rPr>
      </w:pPr>
      <w:r>
        <w:rPr>
          <w:rFonts w:cs="Arial" w:hint="cs"/>
          <w:rtl/>
        </w:rPr>
        <w:t>יכלול:</w:t>
      </w:r>
    </w:p>
    <w:p w14:paraId="2E53046F" w14:textId="15240789" w:rsidR="006F54B0" w:rsidRDefault="006F54B0" w:rsidP="006F54B0">
      <w:pPr>
        <w:pStyle w:val="aa"/>
        <w:ind w:left="-45"/>
        <w:rPr>
          <w:rFonts w:cs="Arial"/>
          <w:rtl/>
        </w:rPr>
      </w:pPr>
      <w:r w:rsidRPr="006F54B0">
        <w:rPr>
          <w:rFonts w:cs="Arial" w:hint="cs"/>
          <w:u w:val="single"/>
          <w:rtl/>
        </w:rPr>
        <w:t>שירות עובד דוח מסעדה(זמן אמת):</w:t>
      </w:r>
      <w:r>
        <w:rPr>
          <w:rFonts w:cs="Arial" w:hint="cs"/>
          <w:rtl/>
        </w:rPr>
        <w:t xml:space="preserve"> מס' השולחן, סה"כ, האם חבר מועדון, מתי הוזמנה, האם יושב או לוקח, קריאה למלצר ( במידה ונעשתה קריאה ע"י לקוח) .</w:t>
      </w:r>
    </w:p>
    <w:p w14:paraId="70566063" w14:textId="28FDDEA4" w:rsidR="0073382C" w:rsidRPr="006F54B0" w:rsidRDefault="0073382C" w:rsidP="00F12920">
      <w:pPr>
        <w:pStyle w:val="aa"/>
        <w:ind w:left="-45"/>
        <w:rPr>
          <w:rFonts w:cs="Arial"/>
          <w:u w:val="single"/>
          <w:rtl/>
        </w:rPr>
      </w:pPr>
      <w:r w:rsidRPr="006F54B0">
        <w:rPr>
          <w:rFonts w:cs="Arial" w:hint="cs"/>
          <w:u w:val="single"/>
          <w:rtl/>
        </w:rPr>
        <w:t>שירות עובד להזנת שעות</w:t>
      </w:r>
      <w:r w:rsidR="00F12920" w:rsidRPr="006F54B0">
        <w:rPr>
          <w:rFonts w:cs="Arial" w:hint="cs"/>
          <w:u w:val="single"/>
          <w:rtl/>
        </w:rPr>
        <w:t>:</w:t>
      </w:r>
    </w:p>
    <w:p w14:paraId="4194A2C5" w14:textId="7E238382" w:rsidR="00F12920" w:rsidRDefault="00F12920" w:rsidP="00F12920">
      <w:pPr>
        <w:pStyle w:val="aa"/>
        <w:ind w:left="-45"/>
        <w:rPr>
          <w:rFonts w:cs="Arial"/>
          <w:rtl/>
        </w:rPr>
      </w:pPr>
      <w:r>
        <w:rPr>
          <w:rFonts w:cs="Arial" w:hint="cs"/>
          <w:rtl/>
        </w:rPr>
        <w:t>עובד בתחילת עבודתו וסיומה מזין את שעותיו.</w:t>
      </w:r>
    </w:p>
    <w:p w14:paraId="630417E4" w14:textId="77777777" w:rsidR="006F54B0" w:rsidRDefault="006F54B0" w:rsidP="00F12920">
      <w:pPr>
        <w:pStyle w:val="aa"/>
        <w:ind w:left="-45"/>
        <w:rPr>
          <w:rFonts w:cs="Arial"/>
          <w:u w:val="single"/>
          <w:rtl/>
        </w:rPr>
      </w:pPr>
      <w:r w:rsidRPr="006F54B0">
        <w:rPr>
          <w:rFonts w:cs="Arial" w:hint="cs"/>
          <w:u w:val="single"/>
          <w:rtl/>
        </w:rPr>
        <w:t>שירות עובד להזמנת מנה</w:t>
      </w:r>
      <w:r>
        <w:rPr>
          <w:rFonts w:cs="Arial" w:hint="cs"/>
          <w:u w:val="single"/>
          <w:rtl/>
        </w:rPr>
        <w:t xml:space="preserve"> : </w:t>
      </w:r>
    </w:p>
    <w:p w14:paraId="337902B2" w14:textId="0E07F9BA" w:rsidR="006F54B0" w:rsidRPr="006F54B0" w:rsidRDefault="006F54B0" w:rsidP="00F12920">
      <w:pPr>
        <w:pStyle w:val="aa"/>
        <w:ind w:left="-45"/>
        <w:rPr>
          <w:rFonts w:cs="Arial"/>
          <w:rtl/>
        </w:rPr>
      </w:pPr>
      <w:r>
        <w:rPr>
          <w:rFonts w:cs="Arial" w:hint="cs"/>
          <w:rtl/>
        </w:rPr>
        <w:t>במידה וירצה להזמין מנה יבצע הזמנה כמו לקוח .</w:t>
      </w:r>
    </w:p>
    <w:p w14:paraId="3CBCA502" w14:textId="77777777" w:rsidR="0073382C" w:rsidRPr="0073382C" w:rsidRDefault="0073382C" w:rsidP="0073382C">
      <w:pPr>
        <w:pStyle w:val="aa"/>
        <w:ind w:left="-45"/>
        <w:rPr>
          <w:rFonts w:cs="Arial"/>
          <w:rtl/>
        </w:rPr>
      </w:pPr>
    </w:p>
    <w:p w14:paraId="2C131F0F" w14:textId="77777777" w:rsidR="00AE1D48" w:rsidRDefault="00AE1D48" w:rsidP="00180BA7">
      <w:pPr>
        <w:pStyle w:val="aa"/>
        <w:ind w:left="-45"/>
        <w:rPr>
          <w:rFonts w:cs="Arial"/>
          <w:rtl/>
        </w:rPr>
      </w:pPr>
    </w:p>
    <w:p w14:paraId="749B5A6A" w14:textId="77777777" w:rsidR="00AE1D48" w:rsidRPr="00AE1D48" w:rsidRDefault="00AE1D48" w:rsidP="00180BA7">
      <w:pPr>
        <w:pStyle w:val="aa"/>
        <w:ind w:left="-45"/>
        <w:rPr>
          <w:rFonts w:cs="Arial"/>
          <w:rtl/>
        </w:rPr>
      </w:pPr>
    </w:p>
    <w:p w14:paraId="06E877CB" w14:textId="77777777" w:rsidR="00180BA7" w:rsidRPr="00180BA7" w:rsidRDefault="00AE1D48" w:rsidP="00180BA7">
      <w:pPr>
        <w:pStyle w:val="aa"/>
        <w:ind w:left="-45"/>
        <w:rPr>
          <w:rFonts w:cs="Arial"/>
          <w:rtl/>
        </w:rPr>
      </w:pPr>
      <w:r>
        <w:rPr>
          <w:rFonts w:cs="Arial" w:hint="cs"/>
          <w:rtl/>
        </w:rPr>
        <w:t xml:space="preserve">  </w:t>
      </w:r>
    </w:p>
    <w:p w14:paraId="1F484DC9" w14:textId="77777777" w:rsidR="00180BA7" w:rsidRPr="00180BA7" w:rsidRDefault="00180BA7" w:rsidP="00180BA7">
      <w:pPr>
        <w:pStyle w:val="aa"/>
        <w:ind w:left="-45"/>
        <w:rPr>
          <w:rFonts w:cs="Arial"/>
          <w:rtl/>
        </w:rPr>
      </w:pPr>
      <w:r w:rsidRPr="00180BA7">
        <w:rPr>
          <w:rFonts w:cs="Arial" w:hint="cs"/>
          <w:rtl/>
        </w:rPr>
        <w:t xml:space="preserve"> </w:t>
      </w:r>
    </w:p>
    <w:p w14:paraId="33DCE3D9" w14:textId="77777777" w:rsidR="00903160" w:rsidRDefault="00903160" w:rsidP="007C1BF8">
      <w:pPr>
        <w:rPr>
          <w:rFonts w:cs="Arial"/>
          <w:rtl/>
        </w:rPr>
      </w:pPr>
    </w:p>
    <w:p w14:paraId="3C1DCEC7" w14:textId="77777777" w:rsidR="00903160" w:rsidRDefault="00903160" w:rsidP="007C1BF8">
      <w:pPr>
        <w:rPr>
          <w:rFonts w:cs="Arial"/>
          <w:rtl/>
        </w:rPr>
      </w:pPr>
    </w:p>
    <w:p w14:paraId="5E92850D" w14:textId="77777777" w:rsidR="00903160" w:rsidRDefault="00903160" w:rsidP="007C1BF8">
      <w:pPr>
        <w:rPr>
          <w:rFonts w:cs="Arial"/>
          <w:rtl/>
        </w:rPr>
      </w:pPr>
    </w:p>
    <w:p w14:paraId="36073EFB" w14:textId="77777777" w:rsidR="00903160" w:rsidRPr="007C1BF8" w:rsidRDefault="00903160" w:rsidP="007C1BF8">
      <w:pPr>
        <w:rPr>
          <w:rFonts w:cs="Arial"/>
          <w:rtl/>
        </w:rPr>
      </w:pPr>
    </w:p>
    <w:p w14:paraId="4F07F54E" w14:textId="77777777" w:rsidR="008F782F" w:rsidRPr="008F782F" w:rsidRDefault="008F782F" w:rsidP="008F782F">
      <w:pPr>
        <w:rPr>
          <w:ins w:id="28" w:author="Or Koli" w:date="2019-01-06T14:02:00Z"/>
          <w:rFonts w:cs="Arial"/>
          <w:u w:val="single"/>
          <w:rtl/>
        </w:rPr>
      </w:pPr>
    </w:p>
    <w:p w14:paraId="56BE4748" w14:textId="77777777" w:rsidR="00B87F0A" w:rsidRPr="008F782F" w:rsidRDefault="00B87F0A" w:rsidP="008F782F">
      <w:pPr>
        <w:rPr>
          <w:rtl/>
        </w:rPr>
      </w:pPr>
    </w:p>
    <w:sectPr w:rsidR="00B87F0A" w:rsidRPr="008F782F" w:rsidSect="00550CB1">
      <w:headerReference w:type="default" r:id="rId8"/>
      <w:footerReference w:type="default" r:id="rId9"/>
      <w:endnotePr>
        <w:numFmt w:val="lowerLetter"/>
      </w:endnotePr>
      <w:pgSz w:w="11907" w:h="16840" w:code="9"/>
      <w:pgMar w:top="1440" w:right="1440" w:bottom="993" w:left="1440" w:header="720" w:footer="495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DBD29A" w14:textId="77777777" w:rsidR="0022602C" w:rsidRDefault="0022602C">
      <w:r>
        <w:separator/>
      </w:r>
    </w:p>
  </w:endnote>
  <w:endnote w:type="continuationSeparator" w:id="0">
    <w:p w14:paraId="77ABEFD4" w14:textId="77777777" w:rsidR="0022602C" w:rsidRDefault="00226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69873" w14:textId="30CFDA1C" w:rsidR="00DB48EF" w:rsidRDefault="00DB48EF" w:rsidP="00550CB1">
    <w:pPr>
      <w:pStyle w:val="a4"/>
      <w:tabs>
        <w:tab w:val="clear" w:pos="8640"/>
        <w:tab w:val="right" w:pos="9027"/>
      </w:tabs>
    </w:pPr>
    <w:r>
      <w:rPr>
        <w:rFonts w:hint="cs"/>
        <w:rtl/>
      </w:rPr>
      <w:t>הנחיות לביצוע פרויקט הסיום בקורס</w:t>
    </w:r>
    <w:r w:rsidR="00C3682B">
      <w:rPr>
        <w:rFonts w:hint="cs"/>
        <w:rtl/>
      </w:rPr>
      <w:t xml:space="preserve"> מבוא לתכנות מערכות תשע"</w:t>
    </w:r>
    <w:r w:rsidR="00B17915">
      <w:rPr>
        <w:rFonts w:hint="cs"/>
        <w:rtl/>
      </w:rPr>
      <w:t>ט</w:t>
    </w:r>
    <w:r>
      <w:rPr>
        <w:rFonts w:hint="cs"/>
        <w:rtl/>
      </w:rPr>
      <w:tab/>
    </w:r>
    <w:r>
      <w:rPr>
        <w:rFonts w:hint="cs"/>
        <w:rtl/>
      </w:rPr>
      <w:tab/>
      <w:t xml:space="preserve">עמוד </w:t>
    </w:r>
    <w:r w:rsidR="00EF787E">
      <w:rPr>
        <w:rStyle w:val="a9"/>
      </w:rPr>
      <w:fldChar w:fldCharType="begin"/>
    </w:r>
    <w:r>
      <w:rPr>
        <w:rStyle w:val="a9"/>
      </w:rPr>
      <w:instrText xml:space="preserve"> PAGE </w:instrText>
    </w:r>
    <w:r w:rsidR="00EF787E">
      <w:rPr>
        <w:rStyle w:val="a9"/>
      </w:rPr>
      <w:fldChar w:fldCharType="separate"/>
    </w:r>
    <w:r w:rsidR="00561ABC">
      <w:rPr>
        <w:rStyle w:val="a9"/>
        <w:noProof/>
        <w:rtl/>
      </w:rPr>
      <w:t>2</w:t>
    </w:r>
    <w:r w:rsidR="00EF787E">
      <w:rPr>
        <w:rStyle w:val="a9"/>
      </w:rPr>
      <w:fldChar w:fldCharType="end"/>
    </w:r>
    <w:r>
      <w:rPr>
        <w:rStyle w:val="a9"/>
        <w:rFonts w:hint="cs"/>
        <w:rtl/>
      </w:rPr>
      <w:t xml:space="preserve"> מתוך </w:t>
    </w:r>
    <w:r w:rsidR="0022602C">
      <w:fldChar w:fldCharType="begin"/>
    </w:r>
    <w:r w:rsidR="0022602C">
      <w:instrText xml:space="preserve"> NUMPAGES   \* MERGEFORMAT </w:instrText>
    </w:r>
    <w:r w:rsidR="0022602C">
      <w:fldChar w:fldCharType="separate"/>
    </w:r>
    <w:r w:rsidR="00561ABC" w:rsidRPr="00561ABC">
      <w:rPr>
        <w:rStyle w:val="a9"/>
        <w:noProof/>
        <w:rtl/>
      </w:rPr>
      <w:t>2</w:t>
    </w:r>
    <w:r w:rsidR="0022602C">
      <w:rPr>
        <w:rStyle w:val="a9"/>
        <w:noProof/>
      </w:rPr>
      <w:fldChar w:fldCharType="end"/>
    </w:r>
    <w:r>
      <w:rPr>
        <w:rStyle w:val="a9"/>
        <w:rFonts w:hint="cs"/>
        <w:rtl/>
      </w:rPr>
      <w:t xml:space="preserve"> עמודים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2ED3FA" w14:textId="77777777" w:rsidR="0022602C" w:rsidRDefault="0022602C">
      <w:r>
        <w:separator/>
      </w:r>
    </w:p>
  </w:footnote>
  <w:footnote w:type="continuationSeparator" w:id="0">
    <w:p w14:paraId="447064B9" w14:textId="77777777" w:rsidR="0022602C" w:rsidRDefault="00226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659364" w14:textId="77777777" w:rsidR="00DB48EF" w:rsidRDefault="0061291B" w:rsidP="00AC7205">
    <w:pPr>
      <w:pStyle w:val="a5"/>
      <w:tabs>
        <w:tab w:val="clear" w:pos="8640"/>
        <w:tab w:val="right" w:pos="9027"/>
      </w:tabs>
      <w:rPr>
        <w:rtl/>
      </w:rPr>
    </w:pPr>
    <w:r>
      <w:rPr>
        <w:rFonts w:hint="cs"/>
        <w:noProof/>
        <w:szCs w:val="20"/>
        <w:rtl/>
        <w:lang w:eastAsia="en-US"/>
      </w:rPr>
      <w:drawing>
        <wp:anchor distT="0" distB="0" distL="114300" distR="114300" simplePos="0" relativeHeight="251663872" behindDoc="0" locked="0" layoutInCell="1" allowOverlap="1" wp14:anchorId="38FB63F1" wp14:editId="1F35F489">
          <wp:simplePos x="0" y="0"/>
          <wp:positionH relativeFrom="column">
            <wp:posOffset>2407920</wp:posOffset>
          </wp:positionH>
          <wp:positionV relativeFrom="paragraph">
            <wp:posOffset>-287020</wp:posOffset>
          </wp:positionV>
          <wp:extent cx="1223645" cy="561340"/>
          <wp:effectExtent l="0" t="0" r="0" b="0"/>
          <wp:wrapTopAndBottom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סמל בית הספר להנדסה במכללת כנרת - 30%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23645" cy="561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B48EF">
      <w:rPr>
        <w:rFonts w:hint="cs"/>
        <w:rtl/>
      </w:rPr>
      <w:t>קורס "מבוא לתכנות מערכות"</w:t>
    </w:r>
    <w:r w:rsidR="00DB48EF">
      <w:rPr>
        <w:rFonts w:hint="cs"/>
        <w:rtl/>
      </w:rPr>
      <w:tab/>
    </w:r>
    <w:r w:rsidR="00DB48EF">
      <w:rPr>
        <w:rFonts w:hint="cs"/>
        <w:rtl/>
      </w:rPr>
      <w:tab/>
      <w:t>ד"ר דן אהרוני</w:t>
    </w:r>
  </w:p>
  <w:p w14:paraId="64D43EAA" w14:textId="77777777" w:rsidR="00CA74F7" w:rsidRDefault="00CA74F7" w:rsidP="0038641A">
    <w:pPr>
      <w:pStyle w:val="a5"/>
      <w:tabs>
        <w:tab w:val="clear" w:pos="8640"/>
        <w:tab w:val="right" w:pos="9027"/>
      </w:tabs>
    </w:pPr>
    <w:r>
      <w:rPr>
        <w:rFonts w:hint="cs"/>
        <w:rtl/>
      </w:rPr>
      <w:tab/>
    </w:r>
    <w:r>
      <w:rPr>
        <w:rFonts w:hint="cs"/>
        <w:rtl/>
      </w:rPr>
      <w:tab/>
      <w:t xml:space="preserve">עודכן: </w:t>
    </w:r>
    <w:r w:rsidR="00B17915">
      <w:rPr>
        <w:rFonts w:hint="cs"/>
        <w:rtl/>
      </w:rPr>
      <w:t>17 בדצמבר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ADCB8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45A1B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CF665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46EE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5019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501F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8A7B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2E6A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FC81B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256DE8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43FC1"/>
    <w:multiLevelType w:val="hybridMultilevel"/>
    <w:tmpl w:val="849279D6"/>
    <w:lvl w:ilvl="0" w:tplc="A5E6D70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DE3338"/>
    <w:multiLevelType w:val="singleLevel"/>
    <w:tmpl w:val="5A0009EE"/>
    <w:lvl w:ilvl="0">
      <w:start w:val="1"/>
      <w:numFmt w:val="decimal"/>
      <w:lvlText w:val="%1."/>
      <w:legacy w:legacy="1" w:legacySpace="170" w:legacyIndent="360"/>
      <w:lvlJc w:val="left"/>
      <w:pPr>
        <w:ind w:right="360" w:hanging="360"/>
      </w:pPr>
    </w:lvl>
  </w:abstractNum>
  <w:abstractNum w:abstractNumId="12" w15:restartNumberingAfterBreak="0">
    <w:nsid w:val="0A520C03"/>
    <w:multiLevelType w:val="hybridMultilevel"/>
    <w:tmpl w:val="B05E8568"/>
    <w:lvl w:ilvl="0" w:tplc="80A480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27798B"/>
    <w:multiLevelType w:val="hybridMultilevel"/>
    <w:tmpl w:val="2C926088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4F0C94"/>
    <w:multiLevelType w:val="multilevel"/>
    <w:tmpl w:val="2C926088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F258B2"/>
    <w:multiLevelType w:val="hybridMultilevel"/>
    <w:tmpl w:val="1F60EA54"/>
    <w:lvl w:ilvl="0" w:tplc="FCA4B2D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A053AB"/>
    <w:multiLevelType w:val="hybridMultilevel"/>
    <w:tmpl w:val="FC0AB4A8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56983"/>
    <w:multiLevelType w:val="hybridMultilevel"/>
    <w:tmpl w:val="33B28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5546E"/>
    <w:multiLevelType w:val="hybridMultilevel"/>
    <w:tmpl w:val="7DE67A7C"/>
    <w:lvl w:ilvl="0" w:tplc="49DE529C">
      <w:numFmt w:val="bullet"/>
      <w:lvlText w:val=""/>
      <w:lvlJc w:val="left"/>
      <w:pPr>
        <w:ind w:left="4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 w15:restartNumberingAfterBreak="0">
    <w:nsid w:val="37463711"/>
    <w:multiLevelType w:val="hybridMultilevel"/>
    <w:tmpl w:val="4B94BB66"/>
    <w:lvl w:ilvl="0" w:tplc="CB306AC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EF4A82"/>
    <w:multiLevelType w:val="hybridMultilevel"/>
    <w:tmpl w:val="FF0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323345"/>
    <w:multiLevelType w:val="hybridMultilevel"/>
    <w:tmpl w:val="47BA41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A10379"/>
    <w:multiLevelType w:val="hybridMultilevel"/>
    <w:tmpl w:val="B29CB0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556D2F"/>
    <w:multiLevelType w:val="hybridMultilevel"/>
    <w:tmpl w:val="D48ED8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6839C3"/>
    <w:multiLevelType w:val="singleLevel"/>
    <w:tmpl w:val="6520FD08"/>
    <w:lvl w:ilvl="0">
      <w:start w:val="1"/>
      <w:numFmt w:val="lowerLetter"/>
      <w:lvlText w:val="%1)"/>
      <w:legacy w:legacy="1" w:legacySpace="0" w:legacyIndent="360"/>
      <w:lvlJc w:val="center"/>
      <w:pPr>
        <w:ind w:right="360" w:hanging="360"/>
      </w:pPr>
    </w:lvl>
  </w:abstractNum>
  <w:abstractNum w:abstractNumId="25" w15:restartNumberingAfterBreak="0">
    <w:nsid w:val="50D712A3"/>
    <w:multiLevelType w:val="hybridMultilevel"/>
    <w:tmpl w:val="76F4D7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0C6C75"/>
    <w:multiLevelType w:val="singleLevel"/>
    <w:tmpl w:val="BF98E2C0"/>
    <w:lvl w:ilvl="0">
      <w:start w:val="1"/>
      <w:numFmt w:val="hebrew1"/>
      <w:lvlText w:val="%1."/>
      <w:legacy w:legacy="1" w:legacySpace="0" w:legacyIndent="360"/>
      <w:lvlJc w:val="center"/>
      <w:pPr>
        <w:ind w:left="360" w:hanging="360"/>
      </w:pPr>
    </w:lvl>
  </w:abstractNum>
  <w:abstractNum w:abstractNumId="27" w15:restartNumberingAfterBreak="0">
    <w:nsid w:val="595D7D20"/>
    <w:multiLevelType w:val="hybridMultilevel"/>
    <w:tmpl w:val="2EF61F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ABE7852"/>
    <w:multiLevelType w:val="hybridMultilevel"/>
    <w:tmpl w:val="6B005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774444"/>
    <w:multiLevelType w:val="hybridMultilevel"/>
    <w:tmpl w:val="5672A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92800"/>
    <w:multiLevelType w:val="hybridMultilevel"/>
    <w:tmpl w:val="A33EF87C"/>
    <w:lvl w:ilvl="0" w:tplc="7928820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1"/>
  </w:num>
  <w:num w:numId="5">
    <w:abstractNumId w:val="23"/>
  </w:num>
  <w:num w:numId="6">
    <w:abstractNumId w:val="24"/>
  </w:num>
  <w:num w:numId="7">
    <w:abstractNumId w:val="26"/>
  </w:num>
  <w:num w:numId="8">
    <w:abstractNumId w:val="1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7"/>
  </w:num>
  <w:num w:numId="20">
    <w:abstractNumId w:val="22"/>
  </w:num>
  <w:num w:numId="21">
    <w:abstractNumId w:val="25"/>
  </w:num>
  <w:num w:numId="22">
    <w:abstractNumId w:val="28"/>
  </w:num>
  <w:num w:numId="23">
    <w:abstractNumId w:val="29"/>
  </w:num>
  <w:num w:numId="24">
    <w:abstractNumId w:val="20"/>
  </w:num>
  <w:num w:numId="25">
    <w:abstractNumId w:val="17"/>
  </w:num>
  <w:num w:numId="26">
    <w:abstractNumId w:val="18"/>
  </w:num>
  <w:num w:numId="27">
    <w:abstractNumId w:val="30"/>
  </w:num>
  <w:num w:numId="28">
    <w:abstractNumId w:val="12"/>
  </w:num>
  <w:num w:numId="29">
    <w:abstractNumId w:val="10"/>
  </w:num>
  <w:num w:numId="30">
    <w:abstractNumId w:val="19"/>
  </w:num>
  <w:num w:numId="31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Or Koli">
    <w15:presenceInfo w15:providerId="None" w15:userId="Or Ko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795"/>
    <w:rsid w:val="00000AFF"/>
    <w:rsid w:val="00011C41"/>
    <w:rsid w:val="00012C35"/>
    <w:rsid w:val="0001475D"/>
    <w:rsid w:val="0002265B"/>
    <w:rsid w:val="00036D83"/>
    <w:rsid w:val="000474B8"/>
    <w:rsid w:val="000549D9"/>
    <w:rsid w:val="00056F41"/>
    <w:rsid w:val="00057563"/>
    <w:rsid w:val="0006062D"/>
    <w:rsid w:val="000717D6"/>
    <w:rsid w:val="00075E52"/>
    <w:rsid w:val="00094D83"/>
    <w:rsid w:val="000C0A26"/>
    <w:rsid w:val="000C303E"/>
    <w:rsid w:val="000C50F5"/>
    <w:rsid w:val="000D23E3"/>
    <w:rsid w:val="000E25DD"/>
    <w:rsid w:val="000E6A7E"/>
    <w:rsid w:val="000F00F6"/>
    <w:rsid w:val="000F1279"/>
    <w:rsid w:val="000F263A"/>
    <w:rsid w:val="000F5758"/>
    <w:rsid w:val="000F66E1"/>
    <w:rsid w:val="000F721A"/>
    <w:rsid w:val="00103FAF"/>
    <w:rsid w:val="00104FA1"/>
    <w:rsid w:val="00111BA1"/>
    <w:rsid w:val="001168FF"/>
    <w:rsid w:val="001315DB"/>
    <w:rsid w:val="00133B58"/>
    <w:rsid w:val="001514D5"/>
    <w:rsid w:val="0015588D"/>
    <w:rsid w:val="00156FD6"/>
    <w:rsid w:val="001571B5"/>
    <w:rsid w:val="00160F8A"/>
    <w:rsid w:val="00165D7D"/>
    <w:rsid w:val="00180BA7"/>
    <w:rsid w:val="00194026"/>
    <w:rsid w:val="00195B92"/>
    <w:rsid w:val="001A2349"/>
    <w:rsid w:val="001A314A"/>
    <w:rsid w:val="001B7BB7"/>
    <w:rsid w:val="001D38A2"/>
    <w:rsid w:val="001D57F9"/>
    <w:rsid w:val="001E280E"/>
    <w:rsid w:val="001F024F"/>
    <w:rsid w:val="00200C86"/>
    <w:rsid w:val="00210E29"/>
    <w:rsid w:val="00215FD7"/>
    <w:rsid w:val="002200E8"/>
    <w:rsid w:val="00224BD1"/>
    <w:rsid w:val="0022602C"/>
    <w:rsid w:val="00230EC5"/>
    <w:rsid w:val="00235168"/>
    <w:rsid w:val="002368CC"/>
    <w:rsid w:val="00244BD4"/>
    <w:rsid w:val="00246A05"/>
    <w:rsid w:val="002605C0"/>
    <w:rsid w:val="00264AC4"/>
    <w:rsid w:val="00264FD5"/>
    <w:rsid w:val="002711D1"/>
    <w:rsid w:val="002731AA"/>
    <w:rsid w:val="002739C0"/>
    <w:rsid w:val="00275267"/>
    <w:rsid w:val="002964CB"/>
    <w:rsid w:val="00297F95"/>
    <w:rsid w:val="002A20E1"/>
    <w:rsid w:val="002B08B9"/>
    <w:rsid w:val="002D0FF0"/>
    <w:rsid w:val="002D6185"/>
    <w:rsid w:val="002E4585"/>
    <w:rsid w:val="002E5795"/>
    <w:rsid w:val="002E6BB3"/>
    <w:rsid w:val="002E6D93"/>
    <w:rsid w:val="002E7443"/>
    <w:rsid w:val="002F5FF4"/>
    <w:rsid w:val="002F75C4"/>
    <w:rsid w:val="00307821"/>
    <w:rsid w:val="00313191"/>
    <w:rsid w:val="00316448"/>
    <w:rsid w:val="0032201C"/>
    <w:rsid w:val="003225F0"/>
    <w:rsid w:val="00333F9A"/>
    <w:rsid w:val="00337517"/>
    <w:rsid w:val="00356358"/>
    <w:rsid w:val="003644AE"/>
    <w:rsid w:val="00380FCB"/>
    <w:rsid w:val="003810FE"/>
    <w:rsid w:val="003839D3"/>
    <w:rsid w:val="0038641A"/>
    <w:rsid w:val="00386CBA"/>
    <w:rsid w:val="00387CB1"/>
    <w:rsid w:val="003916CD"/>
    <w:rsid w:val="003A4CCF"/>
    <w:rsid w:val="003A5D01"/>
    <w:rsid w:val="003C09B0"/>
    <w:rsid w:val="003F0686"/>
    <w:rsid w:val="003F635D"/>
    <w:rsid w:val="004029CE"/>
    <w:rsid w:val="00402C48"/>
    <w:rsid w:val="00406DDE"/>
    <w:rsid w:val="00422583"/>
    <w:rsid w:val="00431420"/>
    <w:rsid w:val="00433BF7"/>
    <w:rsid w:val="00461069"/>
    <w:rsid w:val="00461BDA"/>
    <w:rsid w:val="004639D5"/>
    <w:rsid w:val="004676B6"/>
    <w:rsid w:val="00484361"/>
    <w:rsid w:val="004903D9"/>
    <w:rsid w:val="0049286B"/>
    <w:rsid w:val="00493E2F"/>
    <w:rsid w:val="004B50DE"/>
    <w:rsid w:val="004B7207"/>
    <w:rsid w:val="004C4C45"/>
    <w:rsid w:val="004D41CE"/>
    <w:rsid w:val="004D5FD3"/>
    <w:rsid w:val="004D66ED"/>
    <w:rsid w:val="004E3653"/>
    <w:rsid w:val="004F1A7D"/>
    <w:rsid w:val="004F2D9C"/>
    <w:rsid w:val="004F7C31"/>
    <w:rsid w:val="0051087F"/>
    <w:rsid w:val="00517694"/>
    <w:rsid w:val="00517840"/>
    <w:rsid w:val="00526175"/>
    <w:rsid w:val="00531340"/>
    <w:rsid w:val="005334DF"/>
    <w:rsid w:val="00534048"/>
    <w:rsid w:val="0053756B"/>
    <w:rsid w:val="00550CB1"/>
    <w:rsid w:val="00553126"/>
    <w:rsid w:val="00554E9A"/>
    <w:rsid w:val="00561ABC"/>
    <w:rsid w:val="005772F4"/>
    <w:rsid w:val="005840D8"/>
    <w:rsid w:val="0058685C"/>
    <w:rsid w:val="005A1EFF"/>
    <w:rsid w:val="005B0D16"/>
    <w:rsid w:val="005B4C16"/>
    <w:rsid w:val="005B66A9"/>
    <w:rsid w:val="005B6C45"/>
    <w:rsid w:val="005C491C"/>
    <w:rsid w:val="005E16E2"/>
    <w:rsid w:val="005E1E40"/>
    <w:rsid w:val="005E32F3"/>
    <w:rsid w:val="0060506C"/>
    <w:rsid w:val="00606718"/>
    <w:rsid w:val="0061291B"/>
    <w:rsid w:val="0062379F"/>
    <w:rsid w:val="00623A50"/>
    <w:rsid w:val="0063246B"/>
    <w:rsid w:val="00650142"/>
    <w:rsid w:val="00651938"/>
    <w:rsid w:val="00662012"/>
    <w:rsid w:val="00666E45"/>
    <w:rsid w:val="00677C87"/>
    <w:rsid w:val="0068560A"/>
    <w:rsid w:val="00690C0A"/>
    <w:rsid w:val="006930CF"/>
    <w:rsid w:val="00694EBB"/>
    <w:rsid w:val="006957B0"/>
    <w:rsid w:val="006A74F1"/>
    <w:rsid w:val="006B6569"/>
    <w:rsid w:val="006B6A2B"/>
    <w:rsid w:val="006B7841"/>
    <w:rsid w:val="006C012A"/>
    <w:rsid w:val="006C01A2"/>
    <w:rsid w:val="006C4751"/>
    <w:rsid w:val="006C5732"/>
    <w:rsid w:val="006C6AF7"/>
    <w:rsid w:val="006D16C2"/>
    <w:rsid w:val="006D7952"/>
    <w:rsid w:val="006F3FCA"/>
    <w:rsid w:val="006F54B0"/>
    <w:rsid w:val="007026C7"/>
    <w:rsid w:val="0070616E"/>
    <w:rsid w:val="00712C7A"/>
    <w:rsid w:val="0071564E"/>
    <w:rsid w:val="00727F79"/>
    <w:rsid w:val="0073113C"/>
    <w:rsid w:val="0073382C"/>
    <w:rsid w:val="007478F1"/>
    <w:rsid w:val="0076669F"/>
    <w:rsid w:val="00767ACB"/>
    <w:rsid w:val="00773B08"/>
    <w:rsid w:val="00780420"/>
    <w:rsid w:val="0078520B"/>
    <w:rsid w:val="007927AF"/>
    <w:rsid w:val="00796167"/>
    <w:rsid w:val="007B0A06"/>
    <w:rsid w:val="007B33FF"/>
    <w:rsid w:val="007C1BF8"/>
    <w:rsid w:val="007C1D58"/>
    <w:rsid w:val="007D1811"/>
    <w:rsid w:val="007E0236"/>
    <w:rsid w:val="007E46F1"/>
    <w:rsid w:val="007F1138"/>
    <w:rsid w:val="007F1C88"/>
    <w:rsid w:val="008079DE"/>
    <w:rsid w:val="00822AB6"/>
    <w:rsid w:val="00825D0E"/>
    <w:rsid w:val="008321C4"/>
    <w:rsid w:val="00833C1F"/>
    <w:rsid w:val="008436DB"/>
    <w:rsid w:val="00845DEA"/>
    <w:rsid w:val="00862FBA"/>
    <w:rsid w:val="008701C5"/>
    <w:rsid w:val="008954C8"/>
    <w:rsid w:val="00897EA6"/>
    <w:rsid w:val="008A3280"/>
    <w:rsid w:val="008B05E1"/>
    <w:rsid w:val="008C0771"/>
    <w:rsid w:val="008C3223"/>
    <w:rsid w:val="008C7C0A"/>
    <w:rsid w:val="008E0F54"/>
    <w:rsid w:val="008E1F6F"/>
    <w:rsid w:val="008E31FE"/>
    <w:rsid w:val="008E5B15"/>
    <w:rsid w:val="008F4AD6"/>
    <w:rsid w:val="008F782F"/>
    <w:rsid w:val="00900B85"/>
    <w:rsid w:val="00903160"/>
    <w:rsid w:val="00907105"/>
    <w:rsid w:val="00914D88"/>
    <w:rsid w:val="00923269"/>
    <w:rsid w:val="00932081"/>
    <w:rsid w:val="009323DA"/>
    <w:rsid w:val="00932F79"/>
    <w:rsid w:val="00934102"/>
    <w:rsid w:val="00951CF3"/>
    <w:rsid w:val="009537D0"/>
    <w:rsid w:val="00957DA9"/>
    <w:rsid w:val="00982F3D"/>
    <w:rsid w:val="0098441A"/>
    <w:rsid w:val="00986AAC"/>
    <w:rsid w:val="009A272E"/>
    <w:rsid w:val="009A2877"/>
    <w:rsid w:val="009A2C84"/>
    <w:rsid w:val="009B3D0D"/>
    <w:rsid w:val="009B69E9"/>
    <w:rsid w:val="009D1319"/>
    <w:rsid w:val="009D1B48"/>
    <w:rsid w:val="009D576D"/>
    <w:rsid w:val="009E0A3E"/>
    <w:rsid w:val="009E35F8"/>
    <w:rsid w:val="009E6D6B"/>
    <w:rsid w:val="009F4965"/>
    <w:rsid w:val="009F4BCF"/>
    <w:rsid w:val="009F7697"/>
    <w:rsid w:val="00A0413F"/>
    <w:rsid w:val="00A15550"/>
    <w:rsid w:val="00A1573B"/>
    <w:rsid w:val="00A232CB"/>
    <w:rsid w:val="00A276DD"/>
    <w:rsid w:val="00A27BA3"/>
    <w:rsid w:val="00A45AC5"/>
    <w:rsid w:val="00A46FE6"/>
    <w:rsid w:val="00A52C22"/>
    <w:rsid w:val="00A62EC7"/>
    <w:rsid w:val="00A65B0D"/>
    <w:rsid w:val="00A73D60"/>
    <w:rsid w:val="00A80BAE"/>
    <w:rsid w:val="00A843E8"/>
    <w:rsid w:val="00A84CE7"/>
    <w:rsid w:val="00A90187"/>
    <w:rsid w:val="00A9104B"/>
    <w:rsid w:val="00A92545"/>
    <w:rsid w:val="00A93B01"/>
    <w:rsid w:val="00AA3033"/>
    <w:rsid w:val="00AA605D"/>
    <w:rsid w:val="00AA79D5"/>
    <w:rsid w:val="00AB1618"/>
    <w:rsid w:val="00AB5CB8"/>
    <w:rsid w:val="00AB6F38"/>
    <w:rsid w:val="00AC1C2A"/>
    <w:rsid w:val="00AC7205"/>
    <w:rsid w:val="00AE1D48"/>
    <w:rsid w:val="00AE3CAF"/>
    <w:rsid w:val="00B01D23"/>
    <w:rsid w:val="00B1283C"/>
    <w:rsid w:val="00B1384D"/>
    <w:rsid w:val="00B17915"/>
    <w:rsid w:val="00B2138F"/>
    <w:rsid w:val="00B25683"/>
    <w:rsid w:val="00B30936"/>
    <w:rsid w:val="00B325AA"/>
    <w:rsid w:val="00B358A7"/>
    <w:rsid w:val="00B551C3"/>
    <w:rsid w:val="00B55719"/>
    <w:rsid w:val="00B7079E"/>
    <w:rsid w:val="00B7135F"/>
    <w:rsid w:val="00B84202"/>
    <w:rsid w:val="00B85989"/>
    <w:rsid w:val="00B860EA"/>
    <w:rsid w:val="00B87F0A"/>
    <w:rsid w:val="00BA0BB8"/>
    <w:rsid w:val="00BA5058"/>
    <w:rsid w:val="00BB7D62"/>
    <w:rsid w:val="00BC0E12"/>
    <w:rsid w:val="00BC1E1D"/>
    <w:rsid w:val="00BC3DF2"/>
    <w:rsid w:val="00BD275C"/>
    <w:rsid w:val="00BD6114"/>
    <w:rsid w:val="00BD6945"/>
    <w:rsid w:val="00BE47CC"/>
    <w:rsid w:val="00C12E51"/>
    <w:rsid w:val="00C13F2A"/>
    <w:rsid w:val="00C21F30"/>
    <w:rsid w:val="00C3627B"/>
    <w:rsid w:val="00C3682B"/>
    <w:rsid w:val="00C40403"/>
    <w:rsid w:val="00C411D4"/>
    <w:rsid w:val="00C42F43"/>
    <w:rsid w:val="00C435B2"/>
    <w:rsid w:val="00C51920"/>
    <w:rsid w:val="00C6406E"/>
    <w:rsid w:val="00C675D4"/>
    <w:rsid w:val="00C718DA"/>
    <w:rsid w:val="00C71B6C"/>
    <w:rsid w:val="00C72138"/>
    <w:rsid w:val="00C7327B"/>
    <w:rsid w:val="00C76305"/>
    <w:rsid w:val="00C76FE0"/>
    <w:rsid w:val="00C805B3"/>
    <w:rsid w:val="00CA1B52"/>
    <w:rsid w:val="00CA6033"/>
    <w:rsid w:val="00CA74F7"/>
    <w:rsid w:val="00CB2AE5"/>
    <w:rsid w:val="00CB2C8C"/>
    <w:rsid w:val="00CC40A8"/>
    <w:rsid w:val="00CD0D67"/>
    <w:rsid w:val="00CD0DDC"/>
    <w:rsid w:val="00CD393A"/>
    <w:rsid w:val="00CD784D"/>
    <w:rsid w:val="00CE2E08"/>
    <w:rsid w:val="00CE68DE"/>
    <w:rsid w:val="00CF11EF"/>
    <w:rsid w:val="00CF34EA"/>
    <w:rsid w:val="00CF58CD"/>
    <w:rsid w:val="00D02F57"/>
    <w:rsid w:val="00D035AE"/>
    <w:rsid w:val="00D0575D"/>
    <w:rsid w:val="00D23E1F"/>
    <w:rsid w:val="00D246EB"/>
    <w:rsid w:val="00D25010"/>
    <w:rsid w:val="00D27005"/>
    <w:rsid w:val="00D404D1"/>
    <w:rsid w:val="00D520E5"/>
    <w:rsid w:val="00D55CB1"/>
    <w:rsid w:val="00D61C8F"/>
    <w:rsid w:val="00D71768"/>
    <w:rsid w:val="00D71995"/>
    <w:rsid w:val="00D7356F"/>
    <w:rsid w:val="00D75689"/>
    <w:rsid w:val="00D81629"/>
    <w:rsid w:val="00D85AD2"/>
    <w:rsid w:val="00D87F05"/>
    <w:rsid w:val="00D91A3F"/>
    <w:rsid w:val="00DB48EF"/>
    <w:rsid w:val="00DD624C"/>
    <w:rsid w:val="00DE6D4B"/>
    <w:rsid w:val="00DF67DE"/>
    <w:rsid w:val="00E13D86"/>
    <w:rsid w:val="00E21386"/>
    <w:rsid w:val="00E33058"/>
    <w:rsid w:val="00E33B96"/>
    <w:rsid w:val="00E35B34"/>
    <w:rsid w:val="00E611DA"/>
    <w:rsid w:val="00E722C3"/>
    <w:rsid w:val="00E73676"/>
    <w:rsid w:val="00E8613D"/>
    <w:rsid w:val="00E869A4"/>
    <w:rsid w:val="00E922B5"/>
    <w:rsid w:val="00E92E05"/>
    <w:rsid w:val="00EA406A"/>
    <w:rsid w:val="00EB2347"/>
    <w:rsid w:val="00EC1C0A"/>
    <w:rsid w:val="00EC2B48"/>
    <w:rsid w:val="00ED5435"/>
    <w:rsid w:val="00ED772D"/>
    <w:rsid w:val="00EF04E0"/>
    <w:rsid w:val="00EF787E"/>
    <w:rsid w:val="00F05637"/>
    <w:rsid w:val="00F12920"/>
    <w:rsid w:val="00F2047C"/>
    <w:rsid w:val="00F24A68"/>
    <w:rsid w:val="00F575C9"/>
    <w:rsid w:val="00F62915"/>
    <w:rsid w:val="00F67777"/>
    <w:rsid w:val="00F713FA"/>
    <w:rsid w:val="00F76577"/>
    <w:rsid w:val="00F83E53"/>
    <w:rsid w:val="00F971AC"/>
    <w:rsid w:val="00FB06FC"/>
    <w:rsid w:val="00FC341C"/>
    <w:rsid w:val="00FC45FC"/>
    <w:rsid w:val="00FD30C5"/>
    <w:rsid w:val="00FD66B0"/>
    <w:rsid w:val="00FE75F4"/>
    <w:rsid w:val="00FF2232"/>
    <w:rsid w:val="00FF25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8D3E59"/>
  <w15:docId w15:val="{6665288C-5D06-456C-863E-F71651B6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05637"/>
    <w:pPr>
      <w:bidi/>
      <w:spacing w:after="80"/>
      <w:jc w:val="both"/>
    </w:pPr>
    <w:rPr>
      <w:rFonts w:cs="Times New Roman"/>
      <w:sz w:val="24"/>
      <w:szCs w:val="24"/>
      <w:lang w:eastAsia="ja-JP"/>
    </w:rPr>
  </w:style>
  <w:style w:type="paragraph" w:styleId="1">
    <w:name w:val="heading 1"/>
    <w:basedOn w:val="a0"/>
    <w:next w:val="a0"/>
    <w:qFormat/>
    <w:rsid w:val="001B7BB7"/>
    <w:pPr>
      <w:keepNext/>
      <w:keepLines/>
      <w:pageBreakBefore/>
      <w:spacing w:before="240" w:after="60"/>
      <w:jc w:val="center"/>
      <w:outlineLvl w:val="0"/>
    </w:pPr>
    <w:rPr>
      <w:b/>
      <w:bCs/>
      <w:kern w:val="28"/>
      <w:sz w:val="48"/>
      <w:szCs w:val="48"/>
    </w:rPr>
  </w:style>
  <w:style w:type="paragraph" w:styleId="2">
    <w:name w:val="heading 2"/>
    <w:basedOn w:val="a0"/>
    <w:next w:val="a0"/>
    <w:qFormat/>
    <w:rsid w:val="001B7BB7"/>
    <w:pPr>
      <w:keepNext/>
      <w:keepLines/>
      <w:spacing w:before="240" w:after="60"/>
      <w:jc w:val="center"/>
      <w:outlineLvl w:val="1"/>
    </w:pPr>
    <w:rPr>
      <w:b/>
      <w:bCs/>
      <w:sz w:val="40"/>
      <w:szCs w:val="40"/>
    </w:rPr>
  </w:style>
  <w:style w:type="paragraph" w:styleId="3">
    <w:name w:val="heading 3"/>
    <w:basedOn w:val="a0"/>
    <w:next w:val="a0"/>
    <w:qFormat/>
    <w:rsid w:val="001B7BB7"/>
    <w:pPr>
      <w:keepNext/>
      <w:keepLines/>
      <w:spacing w:before="240" w:after="60"/>
      <w:jc w:val="left"/>
      <w:outlineLvl w:val="2"/>
    </w:pPr>
    <w:rPr>
      <w:b/>
      <w:bCs/>
      <w:sz w:val="40"/>
      <w:szCs w:val="40"/>
    </w:rPr>
  </w:style>
  <w:style w:type="paragraph" w:styleId="4">
    <w:name w:val="heading 4"/>
    <w:basedOn w:val="a0"/>
    <w:next w:val="Normalafterheading"/>
    <w:qFormat/>
    <w:rsid w:val="00275267"/>
    <w:pPr>
      <w:keepNext/>
      <w:keepLines/>
      <w:spacing w:before="240" w:after="60"/>
      <w:jc w:val="left"/>
      <w:outlineLvl w:val="3"/>
    </w:pPr>
    <w:rPr>
      <w:b/>
      <w:bCs/>
      <w:sz w:val="32"/>
      <w:szCs w:val="32"/>
    </w:rPr>
  </w:style>
  <w:style w:type="paragraph" w:styleId="5">
    <w:name w:val="heading 5"/>
    <w:basedOn w:val="a0"/>
    <w:next w:val="Normalafterheading"/>
    <w:qFormat/>
    <w:rsid w:val="00275267"/>
    <w:pPr>
      <w:keepNext/>
      <w:keepLines/>
      <w:spacing w:before="240" w:after="60"/>
      <w:jc w:val="left"/>
      <w:outlineLvl w:val="4"/>
    </w:pPr>
    <w:rPr>
      <w:b/>
      <w:bCs/>
      <w:i/>
      <w:iCs/>
    </w:rPr>
  </w:style>
  <w:style w:type="paragraph" w:styleId="6">
    <w:name w:val="heading 6"/>
    <w:basedOn w:val="a0"/>
    <w:next w:val="Normalafterheading"/>
    <w:qFormat/>
    <w:rsid w:val="00275267"/>
    <w:pPr>
      <w:keepNext/>
      <w:keepLines/>
      <w:spacing w:before="240" w:after="60"/>
      <w:jc w:val="left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1B7BB7"/>
    <w:pPr>
      <w:keepNext/>
      <w:keepLines/>
      <w:spacing w:before="240" w:after="60"/>
      <w:jc w:val="left"/>
      <w:outlineLvl w:val="6"/>
    </w:pPr>
    <w:rPr>
      <w:i/>
      <w:iCs/>
    </w:rPr>
  </w:style>
  <w:style w:type="paragraph" w:styleId="8">
    <w:name w:val="heading 8"/>
    <w:basedOn w:val="a0"/>
    <w:next w:val="a0"/>
    <w:qFormat/>
    <w:rsid w:val="001B7BB7"/>
    <w:pPr>
      <w:keepNext/>
      <w:keepLines/>
      <w:spacing w:before="240" w:after="60"/>
      <w:jc w:val="left"/>
      <w:outlineLvl w:val="7"/>
    </w:pPr>
    <w:rPr>
      <w:rFonts w:ascii="Arial" w:hAnsi="Arial" w:cs="Miriam"/>
      <w:sz w:val="20"/>
      <w:szCs w:val="20"/>
    </w:rPr>
  </w:style>
  <w:style w:type="paragraph" w:styleId="9">
    <w:name w:val="heading 9"/>
    <w:basedOn w:val="a0"/>
    <w:next w:val="a0"/>
    <w:qFormat/>
    <w:rsid w:val="001B7BB7"/>
    <w:pPr>
      <w:keepNext/>
      <w:keepLines/>
      <w:spacing w:before="240" w:after="60"/>
      <w:jc w:val="left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rsid w:val="001B7BB7"/>
    <w:pPr>
      <w:tabs>
        <w:tab w:val="center" w:pos="4320"/>
        <w:tab w:val="right" w:pos="8640"/>
      </w:tabs>
      <w:spacing w:after="0"/>
    </w:pPr>
    <w:rPr>
      <w:sz w:val="16"/>
      <w:szCs w:val="16"/>
    </w:rPr>
  </w:style>
  <w:style w:type="paragraph" w:styleId="a5">
    <w:name w:val="header"/>
    <w:basedOn w:val="a0"/>
    <w:rsid w:val="001B7BB7"/>
    <w:pPr>
      <w:tabs>
        <w:tab w:val="center" w:pos="4320"/>
        <w:tab w:val="right" w:pos="8640"/>
      </w:tabs>
      <w:spacing w:after="0"/>
    </w:pPr>
    <w:rPr>
      <w:sz w:val="16"/>
      <w:szCs w:val="16"/>
    </w:rPr>
  </w:style>
  <w:style w:type="paragraph" w:customStyle="1" w:styleId="Bibentry">
    <w:name w:val="Bib entry"/>
    <w:basedOn w:val="a0"/>
    <w:rsid w:val="001B7BB7"/>
    <w:pPr>
      <w:spacing w:before="240" w:after="0"/>
      <w:ind w:left="567" w:hanging="567"/>
    </w:pPr>
    <w:rPr>
      <w:sz w:val="22"/>
      <w:szCs w:val="28"/>
    </w:rPr>
  </w:style>
  <w:style w:type="paragraph" w:customStyle="1" w:styleId="Cite">
    <w:name w:val="Cite"/>
    <w:basedOn w:val="a0"/>
    <w:rsid w:val="001B7BB7"/>
    <w:pPr>
      <w:spacing w:after="120" w:line="360" w:lineRule="auto"/>
      <w:ind w:left="284" w:right="284"/>
    </w:pPr>
    <w:rPr>
      <w:rFonts w:ascii="Arial" w:hAnsi="Arial" w:cs="Miriam"/>
      <w:sz w:val="20"/>
      <w:szCs w:val="20"/>
    </w:rPr>
  </w:style>
  <w:style w:type="paragraph" w:styleId="a6">
    <w:name w:val="toa heading"/>
    <w:basedOn w:val="a0"/>
    <w:next w:val="a0"/>
    <w:semiHidden/>
    <w:rsid w:val="001B7BB7"/>
    <w:pPr>
      <w:keepNext/>
      <w:keepLines/>
      <w:pageBreakBefore/>
      <w:spacing w:before="120" w:after="120" w:line="360" w:lineRule="auto"/>
      <w:jc w:val="center"/>
    </w:pPr>
    <w:rPr>
      <w:b/>
      <w:bCs/>
      <w:sz w:val="48"/>
      <w:szCs w:val="48"/>
    </w:rPr>
  </w:style>
  <w:style w:type="paragraph" w:styleId="a7">
    <w:name w:val="Title"/>
    <w:basedOn w:val="a0"/>
    <w:qFormat/>
    <w:rsid w:val="001B7BB7"/>
    <w:pPr>
      <w:spacing w:before="240" w:after="60"/>
      <w:jc w:val="center"/>
      <w:outlineLvl w:val="0"/>
    </w:pPr>
    <w:rPr>
      <w:b/>
      <w:bCs/>
      <w:kern w:val="28"/>
      <w:sz w:val="56"/>
      <w:szCs w:val="52"/>
    </w:rPr>
  </w:style>
  <w:style w:type="paragraph" w:customStyle="1" w:styleId="Normalafterheading">
    <w:name w:val="Normal after heading"/>
    <w:basedOn w:val="a0"/>
    <w:next w:val="a0"/>
    <w:qFormat/>
    <w:rsid w:val="001B7BB7"/>
  </w:style>
  <w:style w:type="paragraph" w:customStyle="1" w:styleId="ListCompact">
    <w:name w:val="List Compact"/>
    <w:basedOn w:val="a0"/>
    <w:next w:val="ListCompactItem"/>
    <w:rsid w:val="00F05637"/>
    <w:pPr>
      <w:ind w:left="357" w:hanging="357"/>
    </w:pPr>
  </w:style>
  <w:style w:type="paragraph" w:customStyle="1" w:styleId="ListCompactItem">
    <w:name w:val="List Compact Item"/>
    <w:basedOn w:val="ListCompact"/>
    <w:rsid w:val="00F05637"/>
  </w:style>
  <w:style w:type="table" w:styleId="a8">
    <w:name w:val="Table Grid"/>
    <w:basedOn w:val="a2"/>
    <w:rsid w:val="00A80BAE"/>
    <w:pPr>
      <w:bidi/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1"/>
    <w:rsid w:val="007D1811"/>
  </w:style>
  <w:style w:type="paragraph" w:styleId="aa">
    <w:name w:val="List Paragraph"/>
    <w:basedOn w:val="a0"/>
    <w:uiPriority w:val="34"/>
    <w:qFormat/>
    <w:rsid w:val="00907105"/>
    <w:pPr>
      <w:ind w:left="720"/>
      <w:contextualSpacing/>
    </w:pPr>
  </w:style>
  <w:style w:type="paragraph" w:styleId="a">
    <w:name w:val="List Bullet"/>
    <w:basedOn w:val="a0"/>
    <w:rsid w:val="00AA79D5"/>
    <w:pPr>
      <w:numPr>
        <w:numId w:val="9"/>
      </w:numPr>
      <w:contextualSpacing/>
    </w:pPr>
  </w:style>
  <w:style w:type="character" w:styleId="ab">
    <w:name w:val="annotation reference"/>
    <w:basedOn w:val="a1"/>
    <w:uiPriority w:val="99"/>
    <w:semiHidden/>
    <w:unhideWhenUsed/>
    <w:rsid w:val="008F782F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F782F"/>
    <w:pPr>
      <w:spacing w:after="160"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d">
    <w:name w:val="טקסט הערה תו"/>
    <w:basedOn w:val="a1"/>
    <w:link w:val="ac"/>
    <w:uiPriority w:val="99"/>
    <w:semiHidden/>
    <w:rsid w:val="008F782F"/>
    <w:rPr>
      <w:rFonts w:asciiTheme="minorHAnsi" w:eastAsiaTheme="minorHAnsi" w:hAnsiTheme="minorHAnsi" w:cstheme="minorBidi"/>
    </w:rPr>
  </w:style>
  <w:style w:type="paragraph" w:styleId="ae">
    <w:name w:val="Balloon Text"/>
    <w:basedOn w:val="a0"/>
    <w:link w:val="af"/>
    <w:rsid w:val="008F782F"/>
    <w:pPr>
      <w:spacing w:after="0"/>
    </w:pPr>
    <w:rPr>
      <w:rFonts w:ascii="Tahoma" w:hAnsi="Tahoma" w:cs="Tahoma"/>
      <w:sz w:val="18"/>
      <w:szCs w:val="18"/>
    </w:rPr>
  </w:style>
  <w:style w:type="character" w:customStyle="1" w:styleId="af">
    <w:name w:val="טקסט בלונים תו"/>
    <w:basedOn w:val="a1"/>
    <w:link w:val="ae"/>
    <w:rsid w:val="008F782F"/>
    <w:rPr>
      <w:rFonts w:ascii="Tahoma" w:hAnsi="Tahoma" w:cs="Tahoma"/>
      <w:sz w:val="18"/>
      <w:szCs w:val="18"/>
      <w:lang w:eastAsia="ja-JP"/>
    </w:rPr>
  </w:style>
  <w:style w:type="paragraph" w:styleId="af0">
    <w:name w:val="Revision"/>
    <w:hidden/>
    <w:uiPriority w:val="99"/>
    <w:semiHidden/>
    <w:rsid w:val="009323DA"/>
    <w:rPr>
      <w:rFonts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5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n%20Aharoni\Application%20Data\Microsoft\Templates\&#1514;&#1512;&#1490;&#1497;&#1500;%20&#1489;&#1497;&#1514;%20&#1499;&#1497;&#1504;&#1512;&#1514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5DF7F-D254-451E-9A40-EE81B4C5F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תרגיל בית כינרת</Template>
  <TotalTime>0</TotalTime>
  <Pages>2</Pages>
  <Words>361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תרגיל בית מס' 1 — פסוקים לוגיים</vt:lpstr>
      <vt:lpstr>תרגיל בית מס' 1 — פסוקים לוגיים</vt:lpstr>
    </vt:vector>
  </TitlesOfParts>
  <Company> 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תרגיל בית מס' 1 — פסוקים לוגיים</dc:title>
  <dc:subject/>
  <dc:creator>Dan Aharoni</dc:creator>
  <cp:keywords/>
  <cp:lastModifiedBy>Or Koli</cp:lastModifiedBy>
  <cp:revision>2</cp:revision>
  <cp:lastPrinted>1900-12-31T22:00:00Z</cp:lastPrinted>
  <dcterms:created xsi:type="dcterms:W3CDTF">2019-01-20T13:50:00Z</dcterms:created>
  <dcterms:modified xsi:type="dcterms:W3CDTF">2019-01-20T13:50:00Z</dcterms:modified>
</cp:coreProperties>
</file>